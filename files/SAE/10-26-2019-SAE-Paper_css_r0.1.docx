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bookmarkStart w:id="2" w:name="_Hlk23152557"/>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3"/>
      <w:commentRangeStart w:id="4"/>
      <w:commentRangeStart w:id="5"/>
      <w:commentRangeStart w:id="6"/>
      <w:r w:rsidRPr="002B4AD8">
        <w:rPr>
          <w:rFonts w:eastAsia="Calibri"/>
          <w:szCs w:val="18"/>
          <w:highlight w:val="yellow"/>
        </w:rPr>
        <w:t>mapping</w:t>
      </w:r>
      <w:commentRangeEnd w:id="3"/>
      <w:r w:rsidRPr="002B4AD8">
        <w:rPr>
          <w:rFonts w:eastAsia="Calibri"/>
          <w:szCs w:val="18"/>
        </w:rPr>
        <w:commentReference w:id="3"/>
      </w:r>
      <w:commentRangeEnd w:id="4"/>
      <w:r w:rsidRPr="002B4AD8">
        <w:rPr>
          <w:rFonts w:eastAsia="Calibri"/>
          <w:szCs w:val="18"/>
        </w:rPr>
        <w:commentReference w:id="4"/>
      </w:r>
      <w:commentRangeEnd w:id="5"/>
      <w:r w:rsidR="0022281C">
        <w:rPr>
          <w:rStyle w:val="CommentReference"/>
          <w:rFonts w:ascii="Calibri" w:eastAsia="Calibri" w:hAnsi="Calibri"/>
        </w:rPr>
        <w:commentReference w:id="5"/>
      </w:r>
      <w:commentRangeEnd w:id="6"/>
      <w:r w:rsidR="002A1FA0">
        <w:rPr>
          <w:rStyle w:val="CommentReference"/>
          <w:rFonts w:ascii="Calibri" w:eastAsia="Calibri" w:hAnsi="Calibri"/>
        </w:rPr>
        <w:commentReference w:id="6"/>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bookmarkEnd w:id="2"/>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3737F3DD" w14:textId="2A4B91C1" w:rsidR="002A1FA0" w:rsidRDefault="002B4AD8" w:rsidP="002B4AD8">
      <w:pPr>
        <w:spacing w:after="160" w:line="259" w:lineRule="auto"/>
        <w:jc w:val="both"/>
        <w:rPr>
          <w:ins w:id="7" w:author="Cody Stolle" w:date="2019-10-28T10:52:00Z"/>
          <w:rFonts w:eastAsia="Calibri"/>
          <w:szCs w:val="18"/>
        </w:rPr>
      </w:pPr>
      <w:del w:id="8" w:author="Cody Stolle" w:date="2019-10-28T10:08:00Z">
        <w:r w:rsidRPr="002B4AD8" w:rsidDel="002A1FA0">
          <w:rPr>
            <w:rFonts w:eastAsia="Calibri"/>
            <w:szCs w:val="18"/>
          </w:rPr>
          <w:delText>Road geometries play a circumstantial role in designing for transportation. In autonomous vehicles, the current level of</w:delText>
        </w:r>
      </w:del>
      <w:ins w:id="9" w:author="Cody Stolle" w:date="2019-10-28T10:08:00Z">
        <w:r w:rsidR="002A1FA0">
          <w:rPr>
            <w:rFonts w:eastAsia="Calibri"/>
            <w:szCs w:val="18"/>
          </w:rPr>
          <w:t>Most modern approaches for autonomous</w:t>
        </w:r>
      </w:ins>
      <w:r w:rsidRPr="002B4AD8">
        <w:rPr>
          <w:rFonts w:eastAsia="Calibri"/>
          <w:szCs w:val="18"/>
        </w:rPr>
        <w:t xml:space="preserve"> vehicle </w:t>
      </w:r>
      <w:del w:id="10" w:author="Cody Stolle" w:date="2019-10-28T10:08:00Z">
        <w:r w:rsidRPr="002B4AD8" w:rsidDel="002A1FA0">
          <w:rPr>
            <w:rFonts w:eastAsia="Calibri"/>
            <w:szCs w:val="18"/>
          </w:rPr>
          <w:delText xml:space="preserve">autonomy </w:delText>
        </w:r>
      </w:del>
      <w:ins w:id="11" w:author="Cody Stolle" w:date="2019-10-28T10:08:00Z">
        <w:r w:rsidR="002A1FA0">
          <w:rPr>
            <w:rFonts w:eastAsia="Calibri"/>
            <w:szCs w:val="18"/>
          </w:rPr>
          <w:t>operation</w:t>
        </w:r>
        <w:r w:rsidR="002A1FA0" w:rsidRPr="002B4AD8">
          <w:rPr>
            <w:rFonts w:eastAsia="Calibri"/>
            <w:szCs w:val="18"/>
          </w:rPr>
          <w:t xml:space="preserve"> </w:t>
        </w:r>
      </w:ins>
      <w:r w:rsidRPr="002B4AD8">
        <w:rPr>
          <w:rFonts w:eastAsia="Calibri"/>
          <w:szCs w:val="18"/>
        </w:rPr>
        <w:t>depend</w:t>
      </w:r>
      <w:del w:id="12" w:author="Cody Stolle" w:date="2019-10-28T10:08:00Z">
        <w:r w:rsidRPr="002B4AD8" w:rsidDel="002A1FA0">
          <w:rPr>
            <w:rFonts w:eastAsia="Calibri"/>
            <w:szCs w:val="18"/>
          </w:rPr>
          <w:delText>s</w:delText>
        </w:r>
      </w:del>
      <w:r w:rsidRPr="002B4AD8">
        <w:rPr>
          <w:rFonts w:eastAsia="Calibri"/>
          <w:szCs w:val="18"/>
        </w:rPr>
        <w:t xml:space="preserve"> </w:t>
      </w:r>
      <w:del w:id="13" w:author="Cody Stolle" w:date="2019-10-28T10:08:00Z">
        <w:r w:rsidRPr="002B4AD8" w:rsidDel="002A1FA0">
          <w:rPr>
            <w:rFonts w:eastAsia="Calibri"/>
            <w:szCs w:val="18"/>
          </w:rPr>
          <w:delText xml:space="preserve">heavily </w:delText>
        </w:r>
      </w:del>
      <w:r w:rsidRPr="002B4AD8">
        <w:rPr>
          <w:rFonts w:eastAsia="Calibri"/>
          <w:szCs w:val="18"/>
        </w:rPr>
        <w:t>on light sensors</w:t>
      </w:r>
      <w:ins w:id="14" w:author="Cody Stolle" w:date="2019-10-28T10:11:00Z">
        <w:r w:rsidR="002A1FA0">
          <w:rPr>
            <w:rFonts w:eastAsia="Calibri"/>
            <w:szCs w:val="18"/>
          </w:rPr>
          <w:t>,</w:t>
        </w:r>
      </w:ins>
      <w:r w:rsidRPr="002B4AD8">
        <w:rPr>
          <w:rFonts w:eastAsia="Calibri"/>
          <w:szCs w:val="18"/>
        </w:rPr>
        <w:t xml:space="preserve"> </w:t>
      </w:r>
      <w:ins w:id="15" w:author="Cody Stolle" w:date="2019-10-28T10:11:00Z">
        <w:r w:rsidR="002A1FA0">
          <w:rPr>
            <w:rFonts w:eastAsia="Calibri"/>
            <w:szCs w:val="18"/>
          </w:rPr>
          <w:t>such as</w:t>
        </w:r>
      </w:ins>
      <w:ins w:id="16" w:author="Cody Stolle" w:date="2019-10-28T10:09:00Z">
        <w:r w:rsidR="002A1FA0">
          <w:rPr>
            <w:rFonts w:eastAsia="Calibri"/>
            <w:szCs w:val="18"/>
          </w:rPr>
          <w:t xml:space="preserve"> LIDAR or machine optics</w:t>
        </w:r>
      </w:ins>
      <w:ins w:id="17" w:author="Cody Stolle" w:date="2019-10-28T10:11:00Z">
        <w:r w:rsidR="002A1FA0">
          <w:rPr>
            <w:rFonts w:eastAsia="Calibri"/>
            <w:szCs w:val="18"/>
          </w:rPr>
          <w:t>,</w:t>
        </w:r>
      </w:ins>
      <w:ins w:id="18" w:author="Cody Stolle" w:date="2019-10-28T10:09:00Z">
        <w:r w:rsidR="002A1FA0">
          <w:rPr>
            <w:rFonts w:eastAsia="Calibri"/>
            <w:szCs w:val="18"/>
          </w:rPr>
          <w:t xml:space="preserve"> </w:t>
        </w:r>
      </w:ins>
      <w:del w:id="19" w:author="Cody Stolle" w:date="2019-10-28T10:09:00Z">
        <w:r w:rsidRPr="002B4AD8" w:rsidDel="002A1FA0">
          <w:rPr>
            <w:rFonts w:eastAsia="Calibri"/>
            <w:szCs w:val="18"/>
          </w:rPr>
          <w:delText xml:space="preserve">or </w:delText>
        </w:r>
      </w:del>
      <w:ins w:id="20" w:author="Cody Stolle" w:date="2019-10-28T10:09:00Z">
        <w:r w:rsidR="002A1FA0">
          <w:rPr>
            <w:rFonts w:eastAsia="Calibri"/>
            <w:szCs w:val="18"/>
          </w:rPr>
          <w:t>and</w:t>
        </w:r>
        <w:r w:rsidR="002A1FA0" w:rsidRPr="002B4AD8">
          <w:rPr>
            <w:rFonts w:eastAsia="Calibri"/>
            <w:szCs w:val="18"/>
          </w:rPr>
          <w:t xml:space="preserve"> </w:t>
        </w:r>
      </w:ins>
      <w:ins w:id="21" w:author="Cody Stolle" w:date="2019-10-28T10:10:00Z">
        <w:r w:rsidR="002A1FA0">
          <w:rPr>
            <w:rFonts w:eastAsia="Calibri"/>
            <w:szCs w:val="18"/>
          </w:rPr>
          <w:t>object proximity sensors</w:t>
        </w:r>
      </w:ins>
      <w:ins w:id="22" w:author="Cody Stolle" w:date="2019-10-28T10:11:00Z">
        <w:r w:rsidR="002A1FA0">
          <w:rPr>
            <w:rFonts w:eastAsia="Calibri"/>
            <w:szCs w:val="18"/>
          </w:rPr>
          <w:t>,</w:t>
        </w:r>
      </w:ins>
      <w:ins w:id="23" w:author="Cody Stolle" w:date="2019-10-28T10:10:00Z">
        <w:r w:rsidR="002A1FA0">
          <w:rPr>
            <w:rFonts w:eastAsia="Calibri"/>
            <w:szCs w:val="18"/>
          </w:rPr>
          <w:t xml:space="preserve"> such as </w:t>
        </w:r>
      </w:ins>
      <w:r w:rsidRPr="002B4AD8">
        <w:rPr>
          <w:rFonts w:eastAsia="Calibri"/>
          <w:szCs w:val="18"/>
        </w:rPr>
        <w:t>radar</w:t>
      </w:r>
      <w:ins w:id="24" w:author="Cody Stolle" w:date="2019-10-28T10:11:00Z">
        <w:r w:rsidR="002A1FA0">
          <w:rPr>
            <w:rFonts w:eastAsia="Calibri"/>
            <w:szCs w:val="18"/>
          </w:rPr>
          <w:t>,</w:t>
        </w:r>
      </w:ins>
      <w:r w:rsidRPr="002B4AD8">
        <w:rPr>
          <w:rFonts w:eastAsia="Calibri"/>
          <w:szCs w:val="18"/>
        </w:rPr>
        <w:t xml:space="preserve"> </w:t>
      </w:r>
      <w:del w:id="25" w:author="Cody Stolle" w:date="2019-10-28T10:10:00Z">
        <w:r w:rsidRPr="002B4AD8" w:rsidDel="002A1FA0">
          <w:rPr>
            <w:rFonts w:eastAsia="Calibri"/>
            <w:szCs w:val="18"/>
          </w:rPr>
          <w:delText xml:space="preserve">sensor </w:delText>
        </w:r>
      </w:del>
      <w:r w:rsidRPr="002B4AD8">
        <w:rPr>
          <w:rFonts w:eastAsia="Calibri"/>
          <w:szCs w:val="18"/>
        </w:rPr>
        <w:t xml:space="preserve">for detecting </w:t>
      </w:r>
      <w:del w:id="26" w:author="Cody Stolle" w:date="2019-10-28T10:10:00Z">
        <w:r w:rsidRPr="002B4AD8" w:rsidDel="002A1FA0">
          <w:rPr>
            <w:rFonts w:eastAsia="Calibri"/>
            <w:szCs w:val="18"/>
          </w:rPr>
          <w:delText>both objects</w:delText>
        </w:r>
      </w:del>
      <w:ins w:id="27" w:author="Cody Stolle" w:date="2019-10-28T10:10:00Z">
        <w:r w:rsidR="002A1FA0">
          <w:rPr>
            <w:rFonts w:eastAsia="Calibri"/>
            <w:szCs w:val="18"/>
          </w:rPr>
          <w:t>potential collisions</w:t>
        </w:r>
      </w:ins>
      <w:r w:rsidRPr="002B4AD8">
        <w:rPr>
          <w:rFonts w:eastAsia="Calibri"/>
          <w:szCs w:val="18"/>
        </w:rPr>
        <w:t xml:space="preserve"> and</w:t>
      </w:r>
      <w:ins w:id="28" w:author="Cody Stolle" w:date="2019-10-28T10:10:00Z">
        <w:r w:rsidR="002A1FA0">
          <w:rPr>
            <w:rFonts w:eastAsia="Calibri"/>
            <w:szCs w:val="18"/>
          </w:rPr>
          <w:t xml:space="preserve"> centering the vehicle in a travel</w:t>
        </w:r>
      </w:ins>
      <w:r w:rsidRPr="002B4AD8">
        <w:rPr>
          <w:rFonts w:eastAsia="Calibri"/>
          <w:szCs w:val="18"/>
        </w:rPr>
        <w:t xml:space="preserve"> lane</w:t>
      </w:r>
      <w:del w:id="29" w:author="Cody Stolle" w:date="2019-10-28T10:10:00Z">
        <w:r w:rsidRPr="002B4AD8" w:rsidDel="002A1FA0">
          <w:rPr>
            <w:rFonts w:eastAsia="Calibri"/>
            <w:szCs w:val="18"/>
          </w:rPr>
          <w:delText xml:space="preserve"> markings on the road</w:delText>
        </w:r>
      </w:del>
      <w:r w:rsidRPr="002B4AD8">
        <w:rPr>
          <w:rFonts w:eastAsia="Calibri"/>
          <w:szCs w:val="18"/>
        </w:rPr>
        <w:t xml:space="preserve">. </w:t>
      </w:r>
      <w:del w:id="30" w:author="Cody Stolle" w:date="2019-10-28T10:12:00Z">
        <w:r w:rsidRPr="002B4AD8" w:rsidDel="002A1FA0">
          <w:rPr>
            <w:rFonts w:eastAsia="Calibri"/>
            <w:szCs w:val="18"/>
          </w:rPr>
          <w:delText xml:space="preserve">Based on this sensor information, vehicles </w:delText>
        </w:r>
        <w:r w:rsidR="00072656" w:rsidRPr="002B4AD8" w:rsidDel="002A1FA0">
          <w:rPr>
            <w:rFonts w:eastAsia="Calibri"/>
            <w:szCs w:val="18"/>
          </w:rPr>
          <w:delText>can</w:delText>
        </w:r>
        <w:r w:rsidRPr="002B4AD8" w:rsidDel="002A1FA0">
          <w:rPr>
            <w:rFonts w:eastAsia="Calibri"/>
            <w:szCs w:val="18"/>
          </w:rPr>
          <w:delText xml:space="preserve"> generate paths and trajectory approximations of where the vehicle should be going.</w:delText>
        </w:r>
      </w:del>
      <w:ins w:id="31" w:author="Cody Stolle" w:date="2019-10-28T10:14:00Z">
        <w:r w:rsidR="002A1FA0">
          <w:rPr>
            <w:rFonts w:eastAsia="Calibri"/>
            <w:szCs w:val="18"/>
          </w:rPr>
          <w:t>The vehicle must dynamically estimate</w:t>
        </w:r>
      </w:ins>
      <w:ins w:id="32" w:author="Cody Stolle" w:date="2019-10-28T10:12:00Z">
        <w:r w:rsidR="002A1FA0">
          <w:rPr>
            <w:rFonts w:eastAsia="Calibri"/>
            <w:szCs w:val="18"/>
          </w:rPr>
          <w:t xml:space="preserve"> the vehicle’s </w:t>
        </w:r>
      </w:ins>
      <w:ins w:id="33" w:author="Cody Stolle" w:date="2019-10-28T10:14:00Z">
        <w:r w:rsidR="002A1FA0">
          <w:rPr>
            <w:rFonts w:eastAsia="Calibri"/>
            <w:szCs w:val="18"/>
          </w:rPr>
          <w:t>instantaneous</w:t>
        </w:r>
      </w:ins>
      <w:ins w:id="34" w:author="Cody Stolle" w:date="2019-10-28T10:12:00Z">
        <w:r w:rsidR="002A1FA0">
          <w:rPr>
            <w:rFonts w:eastAsia="Calibri"/>
            <w:szCs w:val="18"/>
          </w:rPr>
          <w:t xml:space="preserve"> position with respect to a lane, </w:t>
        </w:r>
      </w:ins>
      <w:ins w:id="35" w:author="Cody Stolle" w:date="2019-10-28T10:13:00Z">
        <w:r w:rsidR="002A1FA0">
          <w:rPr>
            <w:rFonts w:eastAsia="Calibri"/>
            <w:szCs w:val="18"/>
          </w:rPr>
          <w:t>the uncertainty in the vehicle’</w:t>
        </w:r>
      </w:ins>
      <w:ins w:id="36" w:author="Cody Stolle" w:date="2019-10-28T10:14:00Z">
        <w:r w:rsidR="002A1FA0">
          <w:rPr>
            <w:rFonts w:eastAsia="Calibri"/>
            <w:szCs w:val="18"/>
          </w:rPr>
          <w:t>s current position</w:t>
        </w:r>
      </w:ins>
      <w:ins w:id="37" w:author="Cody Stolle" w:date="2019-10-28T10:15:00Z">
        <w:r w:rsidR="002A1FA0">
          <w:rPr>
            <w:rFonts w:eastAsia="Calibri"/>
            <w:szCs w:val="18"/>
          </w:rPr>
          <w:t xml:space="preserve"> (i.e., tolerance)</w:t>
        </w:r>
      </w:ins>
      <w:ins w:id="38" w:author="Cody Stolle" w:date="2019-10-28T10:14:00Z">
        <w:r w:rsidR="002A1FA0">
          <w:rPr>
            <w:rFonts w:eastAsia="Calibri"/>
            <w:szCs w:val="18"/>
          </w:rPr>
          <w:t xml:space="preserve">, and </w:t>
        </w:r>
      </w:ins>
      <w:ins w:id="39" w:author="Cody Stolle" w:date="2019-10-28T10:15:00Z">
        <w:r w:rsidR="002A1FA0">
          <w:rPr>
            <w:rFonts w:eastAsia="Calibri"/>
            <w:szCs w:val="18"/>
          </w:rPr>
          <w:t>the vehicle controls required</w:t>
        </w:r>
      </w:ins>
      <w:ins w:id="40" w:author="Cody Stolle" w:date="2019-10-28T10:13:00Z">
        <w:r w:rsidR="002A1FA0">
          <w:rPr>
            <w:rFonts w:eastAsia="Calibri"/>
            <w:szCs w:val="18"/>
          </w:rPr>
          <w:t xml:space="preserve"> to remain in or rejoin </w:t>
        </w:r>
      </w:ins>
      <w:ins w:id="41" w:author="Cody Stolle" w:date="2019-10-28T10:54:00Z">
        <w:r w:rsidR="002A1FA0">
          <w:rPr>
            <w:rFonts w:eastAsia="Calibri"/>
            <w:szCs w:val="18"/>
          </w:rPr>
          <w:t>the target path, which is the center of a lane</w:t>
        </w:r>
      </w:ins>
      <w:ins w:id="42" w:author="Cody Stolle" w:date="2019-10-28T10:13:00Z">
        <w:r w:rsidR="002A1FA0">
          <w:rPr>
            <w:rFonts w:eastAsia="Calibri"/>
            <w:szCs w:val="18"/>
          </w:rPr>
          <w:t>.</w:t>
        </w:r>
      </w:ins>
      <w:r w:rsidRPr="002B4AD8">
        <w:rPr>
          <w:rFonts w:eastAsia="Calibri"/>
          <w:szCs w:val="18"/>
        </w:rPr>
        <w:t xml:space="preserve"> </w:t>
      </w:r>
      <w:ins w:id="43" w:author="Cody Stolle" w:date="2019-10-28T10:53:00Z">
        <w:r w:rsidR="002A1FA0">
          <w:rPr>
            <w:rFonts w:eastAsia="Calibri"/>
            <w:szCs w:val="18"/>
          </w:rPr>
          <w:t xml:space="preserve">Therefore, before determining </w:t>
        </w:r>
      </w:ins>
      <w:ins w:id="44" w:author="Cody Stolle" w:date="2019-10-28T10:54:00Z">
        <w:r w:rsidR="002A1FA0">
          <w:rPr>
            <w:rFonts w:eastAsia="Calibri"/>
            <w:szCs w:val="18"/>
          </w:rPr>
          <w:t>what vehicle controls are necessary to follow a target path, the geometry of the target path must first be identified.</w:t>
        </w:r>
      </w:ins>
      <w:ins w:id="45" w:author="Cody Stolle" w:date="2019-10-28T10:53:00Z">
        <w:r w:rsidR="002A1FA0">
          <w:rPr>
            <w:rFonts w:eastAsia="Calibri"/>
            <w:szCs w:val="18"/>
          </w:rPr>
          <w:t xml:space="preserve"> </w:t>
        </w:r>
      </w:ins>
    </w:p>
    <w:p w14:paraId="296C5A90" w14:textId="21B6B642" w:rsidR="002B4AD8" w:rsidRPr="002B4AD8" w:rsidRDefault="002B4AD8" w:rsidP="002B4AD8">
      <w:pPr>
        <w:spacing w:after="160" w:line="259" w:lineRule="auto"/>
        <w:jc w:val="both"/>
        <w:rPr>
          <w:rFonts w:eastAsia="Calibri"/>
          <w:szCs w:val="18"/>
        </w:rPr>
      </w:pPr>
      <w:r w:rsidRPr="002B4AD8">
        <w:rPr>
          <w:rFonts w:eastAsia="Calibri"/>
          <w:szCs w:val="18"/>
        </w:rPr>
        <w:t xml:space="preserve">In motion planning, a path is defined a </w:t>
      </w:r>
      <w:commentRangeStart w:id="46"/>
      <w:r w:rsidRPr="002B4AD8">
        <w:rPr>
          <w:rFonts w:eastAsia="Calibri"/>
          <w:szCs w:val="18"/>
        </w:rPr>
        <w:t xml:space="preserve">set of possible ways </w:t>
      </w:r>
      <w:commentRangeEnd w:id="46"/>
      <w:r w:rsidR="002A1FA0">
        <w:rPr>
          <w:rStyle w:val="CommentReference"/>
          <w:rFonts w:ascii="Calibri" w:eastAsia="Calibri" w:hAnsi="Calibri"/>
        </w:rPr>
        <w:commentReference w:id="46"/>
      </w:r>
      <w:r w:rsidRPr="002B4AD8">
        <w:rPr>
          <w:rFonts w:eastAsia="Calibri"/>
          <w:szCs w:val="18"/>
        </w:rPr>
        <w:t xml:space="preserve">a vehicle can </w:t>
      </w:r>
      <w:del w:id="47" w:author="Cody Stolle" w:date="2019-10-28T12:42:00Z">
        <w:r w:rsidRPr="002B4AD8" w:rsidDel="002A4761">
          <w:rPr>
            <w:rFonts w:eastAsia="Calibri"/>
            <w:szCs w:val="18"/>
          </w:rPr>
          <w:delText xml:space="preserve">go </w:delText>
        </w:r>
      </w:del>
      <w:ins w:id="48" w:author="Cody Stolle" w:date="2019-10-28T12:42:00Z">
        <w:r w:rsidR="002A4761">
          <w:rPr>
            <w:rFonts w:eastAsia="Calibri"/>
            <w:szCs w:val="18"/>
          </w:rPr>
          <w:t>travel</w:t>
        </w:r>
        <w:r w:rsidR="002A4761" w:rsidRPr="002B4AD8">
          <w:rPr>
            <w:rFonts w:eastAsia="Calibri"/>
            <w:szCs w:val="18"/>
          </w:rPr>
          <w:t xml:space="preserve"> </w:t>
        </w:r>
      </w:ins>
      <w:r w:rsidRPr="002B4AD8">
        <w:rPr>
          <w:rFonts w:eastAsia="Calibri"/>
          <w:szCs w:val="18"/>
        </w:rPr>
        <w:t>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FF4C19">
        <w:t xml:space="preserve">Figure </w:t>
      </w:r>
      <w:r w:rsidR="00FF4C19">
        <w:rPr>
          <w:noProof/>
        </w:rPr>
        <w:t>1</w:t>
      </w:r>
      <w:r w:rsidR="00072656">
        <w:rPr>
          <w:rFonts w:eastAsia="Calibri"/>
          <w:szCs w:val="18"/>
        </w:rPr>
        <w:fldChar w:fldCharType="end"/>
      </w:r>
      <w:r w:rsidRPr="002B4AD8">
        <w:rPr>
          <w:rFonts w:eastAsia="Calibri"/>
          <w:szCs w:val="18"/>
        </w:rPr>
        <w:t xml:space="preserve">. </w:t>
      </w:r>
      <w:del w:id="49" w:author="Cody Stolle" w:date="2019-10-28T12:42:00Z">
        <w:r w:rsidRPr="002B4AD8" w:rsidDel="002A4761">
          <w:rPr>
            <w:rFonts w:eastAsia="Calibri"/>
            <w:szCs w:val="18"/>
          </w:rPr>
          <w:delText xml:space="preserve">Given </w:delText>
        </w:r>
      </w:del>
      <w:ins w:id="50" w:author="Cody Stolle" w:date="2019-10-28T12:42:00Z">
        <w:r w:rsidR="002A4761">
          <w:rPr>
            <w:rFonts w:eastAsia="Calibri"/>
            <w:szCs w:val="18"/>
          </w:rPr>
          <w:t xml:space="preserve">Path </w:t>
        </w:r>
      </w:ins>
      <w:r w:rsidRPr="002B4AD8">
        <w:rPr>
          <w:rFonts w:eastAsia="Calibri"/>
          <w:szCs w:val="18"/>
        </w:rPr>
        <w:t xml:space="preserve">constraints can be in the form of differential constraints </w:t>
      </w:r>
      <w:r w:rsidRPr="002B4AD8">
        <w:rPr>
          <w:rFonts w:eastAsia="Calibri"/>
          <w:szCs w:val="18"/>
        </w:rPr>
        <w:t>from equations of motion, geometrical constraints or dynamic constraints from vehicle limits.</w:t>
      </w:r>
    </w:p>
    <w:p w14:paraId="6970D0D5" w14:textId="77777777" w:rsidR="003C3BA2" w:rsidRDefault="002B4AD8" w:rsidP="003C3BA2">
      <w:pPr>
        <w:keepNext/>
        <w:spacing w:after="160" w:line="259" w:lineRule="auto"/>
        <w:jc w:val="both"/>
      </w:pPr>
      <w:commentRangeStart w:id="51"/>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02B64751" w:rsidR="002B4AD8" w:rsidRPr="002B4AD8" w:rsidRDefault="003C3BA2" w:rsidP="003C3BA2">
      <w:pPr>
        <w:pStyle w:val="Caption"/>
        <w:rPr>
          <w:rFonts w:eastAsia="Calibri"/>
        </w:rPr>
      </w:pPr>
      <w:bookmarkStart w:id="52" w:name="_Ref22922417"/>
      <w:bookmarkStart w:id="53" w:name="_Ref22922363"/>
      <w:r>
        <w:t xml:space="preserve">Figure </w:t>
      </w:r>
      <w:fldSimple w:instr=" SEQ Figure \* ARABIC ">
        <w:r w:rsidR="00FF4C19">
          <w:rPr>
            <w:noProof/>
          </w:rPr>
          <w:t>1</w:t>
        </w:r>
      </w:fldSimple>
      <w:bookmarkEnd w:id="52"/>
      <w:r>
        <w:t xml:space="preserve">. </w:t>
      </w:r>
      <w:r w:rsidRPr="00C5533F">
        <w:t xml:space="preserve">Different </w:t>
      </w:r>
      <w:r w:rsidRPr="003C3BA2">
        <w:t>Trajectories</w:t>
      </w:r>
      <w:r w:rsidRPr="00C5533F">
        <w:t xml:space="preserve"> in a Given Path from Point A to Point B</w:t>
      </w:r>
      <w:r>
        <w:t>.</w:t>
      </w:r>
      <w:bookmarkEnd w:id="53"/>
      <w:commentRangeEnd w:id="51"/>
      <w:r w:rsidR="002A4761">
        <w:rPr>
          <w:rStyle w:val="CommentReference"/>
          <w:rFonts w:ascii="Calibri" w:eastAsia="Calibri" w:hAnsi="Calibri"/>
          <w:i w:val="0"/>
          <w:iCs w:val="0"/>
          <w:color w:val="auto"/>
        </w:rPr>
        <w:commentReference w:id="51"/>
      </w:r>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xml:space="preserve">. Along with variational methods, </w:t>
      </w:r>
      <w:proofErr w:type="spellStart"/>
      <w:r w:rsidRPr="002B4AD8">
        <w:rPr>
          <w:rFonts w:eastAsia="Calibri"/>
          <w:szCs w:val="18"/>
        </w:rPr>
        <w:t>Clothoid</w:t>
      </w:r>
      <w:proofErr w:type="spellEnd"/>
      <w:r w:rsidRPr="002B4AD8">
        <w:rPr>
          <w:rFonts w:eastAsia="Calibri"/>
          <w:szCs w:val="18"/>
        </w:rPr>
        <w:t xml:space="preserve">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proofErr w:type="spellStart"/>
      <w:r w:rsidR="0045445D" w:rsidRPr="0045445D">
        <w:rPr>
          <w:rFonts w:eastAsia="Calibri"/>
          <w:szCs w:val="18"/>
          <w:highlight w:val="yellow"/>
        </w:rPr>
        <w:t>Thrun</w:t>
      </w:r>
      <w:proofErr w:type="spellEnd"/>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w:t>
      </w:r>
      <w:r w:rsidRPr="002B4AD8">
        <w:rPr>
          <w:rFonts w:eastAsia="Calibri"/>
          <w:szCs w:val="18"/>
        </w:rPr>
        <w:lastRenderedPageBreak/>
        <w:t xml:space="preserve">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527669C7"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FF4C19">
        <w:t xml:space="preserve">Figure </w:t>
      </w:r>
      <w:r w:rsidR="00FF4C19">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1437E05" w:rsidR="002B4AD8" w:rsidRPr="002B4AD8" w:rsidRDefault="003C3BA2" w:rsidP="003C3BA2">
      <w:pPr>
        <w:pStyle w:val="Caption"/>
        <w:jc w:val="both"/>
        <w:rPr>
          <w:rFonts w:eastAsia="Calibri"/>
        </w:rPr>
      </w:pPr>
      <w:bookmarkStart w:id="54" w:name="_Ref22922505"/>
      <w:r>
        <w:t xml:space="preserve">Figure </w:t>
      </w:r>
      <w:fldSimple w:instr=" SEQ Figure \* ARABIC ">
        <w:r w:rsidR="00FF4C19">
          <w:rPr>
            <w:noProof/>
          </w:rPr>
          <w:t>2</w:t>
        </w:r>
      </w:fldSimple>
      <w:bookmarkEnd w:id="54"/>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0257EEC5"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r w:rsidRPr="00D31655">
        <w:rPr>
          <w:rFonts w:eastAsia="Calibri"/>
          <w:szCs w:val="18"/>
          <w:highlight w:val="yellow"/>
        </w:rPr>
        <w:t>][</w:t>
      </w:r>
      <w:r w:rsidR="00D31655" w:rsidRPr="00D31655">
        <w:rPr>
          <w:rFonts w:eastAsia="Calibri"/>
          <w:szCs w:val="18"/>
          <w:highlight w:val="yellow"/>
        </w:rPr>
        <w:t>O Reilly</w:t>
      </w:r>
      <w:r w:rsidRPr="002B4AD8">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FF4C19">
        <w:t xml:space="preserve">Figure </w:t>
      </w:r>
      <w:r w:rsidR="00FF4C19">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w:t>
      </w:r>
      <w:r w:rsidRPr="002B4AD8">
        <w:rPr>
          <w:rFonts w:eastAsia="Calibri"/>
          <w:szCs w:val="18"/>
        </w:rPr>
        <w:t xml:space="preserve">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2A68E0D6"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FF4C19">
        <w:t xml:space="preserve">Figure </w:t>
      </w:r>
      <w:r w:rsidR="00FF4C19">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commentRangeStart w:id="55"/>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FF4C19">
        <w:rPr>
          <w:rStyle w:val="CommentReference"/>
          <w:rFonts w:ascii="Calibri" w:eastAsia="Calibri" w:hAnsi="Calibri"/>
        </w:rPr>
        <w:commentReference w:id="55"/>
      </w:r>
    </w:p>
    <w:p w14:paraId="367EB987" w14:textId="388E35AE" w:rsidR="002B4AD8" w:rsidRPr="002B4AD8" w:rsidRDefault="003C3BA2" w:rsidP="003C3BA2">
      <w:pPr>
        <w:pStyle w:val="Caption"/>
        <w:jc w:val="center"/>
        <w:rPr>
          <w:rFonts w:eastAsia="Calibri"/>
        </w:rPr>
      </w:pPr>
      <w:bookmarkStart w:id="56" w:name="_Ref22922596"/>
      <w:r>
        <w:t xml:space="preserve">Figure </w:t>
      </w:r>
      <w:fldSimple w:instr=" SEQ Figure \* ARABIC ">
        <w:r w:rsidR="00FF4C19">
          <w:rPr>
            <w:noProof/>
          </w:rPr>
          <w:t>3</w:t>
        </w:r>
      </w:fldSimple>
      <w:bookmarkEnd w:id="5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60571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CF8A0"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FF4C19">
        <w:t xml:space="preserve">Figure </w:t>
      </w:r>
      <w:r w:rsidR="00FF4C19">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60571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5ADDC77E" w:rsidR="002B4AD8" w:rsidRPr="002B4AD8" w:rsidRDefault="003C3BA2" w:rsidP="003C3BA2">
      <w:pPr>
        <w:pStyle w:val="Caption"/>
        <w:jc w:val="center"/>
        <w:rPr>
          <w:rFonts w:eastAsia="Calibri"/>
        </w:rPr>
      </w:pPr>
      <w:bookmarkStart w:id="57" w:name="_Ref22922619"/>
      <w:r>
        <w:t xml:space="preserve">Figure </w:t>
      </w:r>
      <w:fldSimple w:instr=" SEQ Figure \* ARABIC ">
        <w:r w:rsidR="00FF4C19">
          <w:rPr>
            <w:noProof/>
          </w:rPr>
          <w:t>4</w:t>
        </w:r>
      </w:fldSimple>
      <w:bookmarkEnd w:id="57"/>
      <w:r>
        <w:t>. First Unit Vector Direction on Triangle.</w:t>
      </w:r>
    </w:p>
    <w:p w14:paraId="0FECC876" w14:textId="7BFF4FC2"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FF4C19">
        <w:t xml:space="preserve">Figure </w:t>
      </w:r>
      <w:r w:rsidR="00FF4C19">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60571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52F315DC" w:rsidR="002B4AD8" w:rsidRPr="002B4AD8" w:rsidRDefault="003C3BA2" w:rsidP="003C3BA2">
      <w:pPr>
        <w:pStyle w:val="Caption"/>
        <w:jc w:val="center"/>
        <w:rPr>
          <w:rFonts w:eastAsia="Calibri"/>
        </w:rPr>
      </w:pPr>
      <w:bookmarkStart w:id="58" w:name="_Ref22922677"/>
      <w:r>
        <w:t xml:space="preserve">Figure </w:t>
      </w:r>
      <w:fldSimple w:instr=" SEQ Figure \* ARABIC ">
        <w:r w:rsidR="00FF4C19">
          <w:rPr>
            <w:noProof/>
          </w:rPr>
          <w:t>5</w:t>
        </w:r>
      </w:fldSimple>
      <w:bookmarkEnd w:id="5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w:commentRangeStart w:id="59"/>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w:commentRangeEnd w:id="59"/>
        <m:r>
          <m:rPr>
            <m:sty m:val="p"/>
          </m:rPr>
          <w:rPr>
            <w:rStyle w:val="CommentReference"/>
            <w:rFonts w:ascii="Calibri" w:eastAsia="Calibri" w:hAnsi="Calibri"/>
          </w:rPr>
          <w:commentReference w:id="59"/>
        </m:r>
      </m:oMath>
      <w:r w:rsidRPr="002B4AD8">
        <w:rPr>
          <w:rFonts w:eastAsia="Calibri"/>
          <w:szCs w:val="18"/>
        </w:rPr>
        <w:t xml:space="preserve"> are defined by the following:</w:t>
      </w:r>
    </w:p>
    <w:p w14:paraId="2D03A9C6" w14:textId="77777777" w:rsidR="002B4AD8" w:rsidRPr="002B4AD8" w:rsidRDefault="00605713"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605713"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7527A26C" w:rsidR="002B4AD8" w:rsidRPr="002B4AD8" w:rsidRDefault="002B4AD8" w:rsidP="002B4AD8">
      <w:pPr>
        <w:spacing w:after="160" w:line="259" w:lineRule="auto"/>
        <w:jc w:val="both"/>
        <w:rPr>
          <w:rFonts w:eastAsia="Calibri"/>
          <w:szCs w:val="18"/>
        </w:rPr>
      </w:pPr>
      <w:commentRangeStart w:id="60"/>
      <w:r w:rsidRPr="002B4AD8">
        <w:rPr>
          <w:rFonts w:eastAsia="Calibri"/>
          <w:szCs w:val="18"/>
        </w:rPr>
        <w:t>By definition</w:t>
      </w:r>
      <w:commentRangeEnd w:id="60"/>
      <w:r w:rsidR="00FF4C19">
        <w:rPr>
          <w:rStyle w:val="CommentReference"/>
          <w:rFonts w:ascii="Calibri" w:eastAsia="Calibri" w:hAnsi="Calibri"/>
        </w:rPr>
        <w:commentReference w:id="60"/>
      </w:r>
      <w:r w:rsidRPr="002B4AD8">
        <w:rPr>
          <w:rFonts w:eastAsia="Calibri"/>
          <w:szCs w:val="18"/>
        </w:rPr>
        <w:t xml:space="preserve">,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FF4C19">
        <w:t xml:space="preserve">Figure </w:t>
      </w:r>
      <w:r w:rsidR="00FF4C19">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08695580" w:rsidR="002B4AD8" w:rsidRPr="002B4AD8" w:rsidRDefault="001C31F9" w:rsidP="001C31F9">
      <w:pPr>
        <w:pStyle w:val="Caption"/>
        <w:jc w:val="center"/>
        <w:rPr>
          <w:rFonts w:eastAsia="Calibri"/>
        </w:rPr>
      </w:pPr>
      <w:bookmarkStart w:id="61" w:name="_Ref22922715"/>
      <w:r>
        <w:t xml:space="preserve">Figure </w:t>
      </w:r>
      <w:fldSimple w:instr=" SEQ Figure \* ARABIC ">
        <w:r w:rsidR="00FF4C19">
          <w:rPr>
            <w:noProof/>
          </w:rPr>
          <w:t>6</w:t>
        </w:r>
      </w:fldSimple>
      <w:bookmarkEnd w:id="61"/>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commentRangeStart w:id="62"/>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w:commentRangeEnd w:id="62"/>
          <m:r>
            <m:rPr>
              <m:sty m:val="p"/>
            </m:rPr>
            <w:rPr>
              <w:rStyle w:val="CommentReference"/>
              <w:rFonts w:ascii="Calibri" w:eastAsia="Calibri" w:hAnsi="Calibri"/>
            </w:rPr>
            <w:commentReference w:id="62"/>
          </m:r>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4A6724DC"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FF4C19">
        <w:t xml:space="preserve">Figure </w:t>
      </w:r>
      <w:r w:rsidR="00FF4C19">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056BA36A" w:rsidR="002B4AD8" w:rsidRPr="002B4AD8" w:rsidRDefault="001C31F9" w:rsidP="001C31F9">
      <w:pPr>
        <w:pStyle w:val="Caption"/>
        <w:jc w:val="center"/>
        <w:rPr>
          <w:rFonts w:eastAsia="Calibri"/>
        </w:rPr>
      </w:pPr>
      <w:bookmarkStart w:id="63" w:name="_Ref22922762"/>
      <w:r>
        <w:t xml:space="preserve">Figure </w:t>
      </w:r>
      <w:fldSimple w:instr=" SEQ Figure \* ARABIC ">
        <w:r w:rsidR="00FF4C19">
          <w:rPr>
            <w:noProof/>
          </w:rPr>
          <w:t>7</w:t>
        </w:r>
      </w:fldSimple>
      <w:bookmarkEnd w:id="63"/>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77C53C4F"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FF4C19">
        <w:t xml:space="preserve">Figure </w:t>
      </w:r>
      <w:r w:rsidR="00FF4C19">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commentRangeStart w:id="64"/>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commentRangeEnd w:id="64"/>
      <w:r w:rsidR="00FF4C19">
        <w:rPr>
          <w:rStyle w:val="CommentReference"/>
          <w:rFonts w:ascii="Calibri" w:eastAsia="Calibri" w:hAnsi="Calibri"/>
        </w:rPr>
        <w:commentReference w:id="64"/>
      </w:r>
    </w:p>
    <w:p w14:paraId="71FA1A2D" w14:textId="5D340CF4" w:rsidR="002B4AD8" w:rsidRPr="002B4AD8" w:rsidRDefault="001C31F9" w:rsidP="001C31F9">
      <w:pPr>
        <w:pStyle w:val="Caption"/>
        <w:jc w:val="center"/>
        <w:rPr>
          <w:rFonts w:eastAsia="Calibri"/>
        </w:rPr>
      </w:pPr>
      <w:bookmarkStart w:id="66" w:name="_Ref22922779"/>
      <w:r>
        <w:t xml:space="preserve">Figure </w:t>
      </w:r>
      <w:fldSimple w:instr=" SEQ Figure \* ARABIC ">
        <w:r w:rsidR="00FF4C19">
          <w:rPr>
            <w:noProof/>
          </w:rPr>
          <w:t>8</w:t>
        </w:r>
      </w:fldSimple>
      <w:bookmarkEnd w:id="66"/>
      <w:r>
        <w:t xml:space="preserve">. </w:t>
      </w:r>
      <w:r w:rsidRPr="00C015C4">
        <w:t>Road Section with Discrete Sections</w:t>
      </w:r>
    </w:p>
    <w:p w14:paraId="68D8B9F8" w14:textId="77777777" w:rsidR="002B4AD8" w:rsidRPr="002B4AD8" w:rsidRDefault="002B4AD8" w:rsidP="002B4AD8">
      <w:pPr>
        <w:pStyle w:val="Head2"/>
      </w:pPr>
      <w:r>
        <w:lastRenderedPageBreak/>
        <w:t xml:space="preserve">1.3 </w:t>
      </w:r>
      <w:commentRangeStart w:id="67"/>
      <w:r>
        <w:t>Heading Angle Calculations</w:t>
      </w:r>
      <w:commentRangeEnd w:id="67"/>
      <w:r w:rsidR="00FF4C19">
        <w:rPr>
          <w:rStyle w:val="CommentReference"/>
          <w:rFonts w:ascii="Calibri" w:eastAsia="Calibri" w:hAnsi="Calibri"/>
          <w:b w:val="0"/>
          <w:i w:val="0"/>
        </w:rPr>
        <w:commentReference w:id="67"/>
      </w:r>
    </w:p>
    <w:p w14:paraId="5BD70CA2" w14:textId="17D453D9" w:rsidR="00A33A43" w:rsidRPr="00A33A43" w:rsidRDefault="002B4AD8" w:rsidP="00A33A43">
      <w:pPr>
        <w:spacing w:after="160" w:line="259" w:lineRule="auto"/>
        <w:jc w:val="both"/>
        <w:rPr>
          <w:rFonts w:eastAsia="Calibri"/>
          <w:szCs w:val="18"/>
        </w:rPr>
      </w:pPr>
      <w:del w:id="68" w:author="Cody Stolle" w:date="2019-10-28T14:06:00Z">
        <w:r w:rsidRPr="002B4AD8" w:rsidDel="00FF4C19">
          <w:rPr>
            <w:rFonts w:eastAsia="Calibri"/>
            <w:szCs w:val="18"/>
          </w:rPr>
          <w:delText xml:space="preserve">By sampling at a rate of three location points per curvature point, it is possible to create a discrete representation of the road with curvature data. </w:delText>
        </w:r>
      </w:del>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60571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commentRangeStart w:id="69"/>
    <w:p w14:paraId="05008992" w14:textId="77777777" w:rsidR="00A33A43" w:rsidRPr="005E7ED9" w:rsidRDefault="0060571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w:commentRangeEnd w:id="69"/>
          <m:r>
            <m:rPr>
              <m:sty m:val="p"/>
            </m:rPr>
            <w:rPr>
              <w:rStyle w:val="CommentReference"/>
              <w:rFonts w:ascii="Calibri" w:eastAsia="Calibri" w:hAnsi="Calibri"/>
            </w:rPr>
            <w:commentReference w:id="69"/>
          </m:r>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605713"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coordinates of a road. To obtain different approximations, different methods to coordinates were used. The first method involved a base </w:t>
      </w:r>
      <w:r w:rsidRPr="002B4AD8">
        <w:rPr>
          <w:rFonts w:eastAsia="Calibri"/>
          <w:bCs/>
          <w:szCs w:val="18"/>
        </w:rPr>
        <w:t>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76A60124"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5E0962E5" w:rsidR="002B4AD8" w:rsidRPr="002B4AD8" w:rsidRDefault="001C31F9" w:rsidP="001C31F9">
      <w:pPr>
        <w:pStyle w:val="Caption"/>
        <w:jc w:val="both"/>
        <w:rPr>
          <w:rFonts w:eastAsia="Calibri"/>
          <w:bCs/>
        </w:rPr>
      </w:pPr>
      <w:bookmarkStart w:id="71" w:name="_Ref22922822"/>
      <w:r>
        <w:t xml:space="preserve">Figure </w:t>
      </w:r>
      <w:fldSimple w:instr=" SEQ Figure \* ARABIC ">
        <w:r w:rsidR="00FF4C19">
          <w:rPr>
            <w:noProof/>
          </w:rPr>
          <w:t>9</w:t>
        </w:r>
      </w:fldSimple>
      <w:bookmarkEnd w:id="71"/>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0D8C3EBD" w:rsidR="002B4AD8" w:rsidRPr="001C31F9" w:rsidRDefault="001C31F9" w:rsidP="001C31F9">
      <w:pPr>
        <w:pStyle w:val="Caption"/>
        <w:jc w:val="both"/>
        <w:rPr>
          <w:rFonts w:eastAsia="Calibri"/>
          <w:bCs/>
        </w:rPr>
      </w:pPr>
      <w:bookmarkStart w:id="72" w:name="_Ref22922860"/>
      <w:r>
        <w:t xml:space="preserve">Figure </w:t>
      </w:r>
      <w:fldSimple w:instr=" SEQ Figure \* ARABIC ">
        <w:r w:rsidR="00FF4C19">
          <w:rPr>
            <w:noProof/>
          </w:rPr>
          <w:t>10</w:t>
        </w:r>
      </w:fldSimple>
      <w:bookmarkEnd w:id="72"/>
      <w:r>
        <w:t xml:space="preserve">. </w:t>
      </w:r>
      <w:r w:rsidRPr="0068105E">
        <w:t>AASHTO Base Model: Curvature κ vs. Cumulative Curve Length</w:t>
      </w:r>
      <w:r>
        <w:t>.</w:t>
      </w:r>
    </w:p>
    <w:p w14:paraId="035A46BE" w14:textId="3E8D51E6"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12</w:t>
      </w:r>
      <w:r w:rsidR="00072656">
        <w:rPr>
          <w:rFonts w:eastAsia="Calibri"/>
          <w:bCs/>
          <w:szCs w:val="18"/>
        </w:rPr>
        <w:fldChar w:fldCharType="end"/>
      </w:r>
      <w:r w:rsidRPr="002B4AD8">
        <w:rPr>
          <w:rFonts w:eastAsia="Calibri"/>
          <w:bCs/>
          <w:szCs w:val="18"/>
        </w:rPr>
        <w:t xml:space="preserve">. Results on </w:t>
      </w:r>
      <w:r w:rsidRPr="002B4AD8">
        <w:rPr>
          <w:rFonts w:eastAsia="Calibri"/>
          <w:bCs/>
          <w:szCs w:val="18"/>
        </w:rPr>
        <w:lastRenderedPageBreak/>
        <w:t>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68D71C5C" w:rsidR="002B4AD8" w:rsidRPr="002B4AD8" w:rsidRDefault="001C31F9" w:rsidP="00072656">
      <w:pPr>
        <w:pStyle w:val="Caption"/>
        <w:jc w:val="both"/>
        <w:rPr>
          <w:rFonts w:eastAsia="Calibri"/>
          <w:bCs/>
        </w:rPr>
      </w:pPr>
      <w:bookmarkStart w:id="73" w:name="_Ref22922919"/>
      <w:r>
        <w:t xml:space="preserve">Figure </w:t>
      </w:r>
      <w:fldSimple w:instr=" SEQ Figure \* ARABIC ">
        <w:r w:rsidR="00FF4C19">
          <w:rPr>
            <w:noProof/>
          </w:rPr>
          <w:t>11</w:t>
        </w:r>
      </w:fldSimple>
      <w:bookmarkEnd w:id="73"/>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10C64166" w:rsidR="002B4AD8" w:rsidRPr="001C31F9" w:rsidRDefault="001C31F9" w:rsidP="001C31F9">
      <w:pPr>
        <w:pStyle w:val="Caption"/>
        <w:jc w:val="both"/>
        <w:rPr>
          <w:rFonts w:eastAsia="Calibri"/>
          <w:bCs/>
        </w:rPr>
      </w:pPr>
      <w:bookmarkStart w:id="74" w:name="_Ref22922934"/>
      <w:r>
        <w:t xml:space="preserve">Figure </w:t>
      </w:r>
      <w:fldSimple w:instr=" SEQ Figure \* ARABIC ">
        <w:r w:rsidR="00FF4C19">
          <w:rPr>
            <w:noProof/>
          </w:rPr>
          <w:t>12</w:t>
        </w:r>
      </w:fldSimple>
      <w:bookmarkEnd w:id="74"/>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51F4EC3" w:rsidR="002B4AD8" w:rsidRPr="001C31F9" w:rsidRDefault="001C31F9" w:rsidP="001C31F9">
      <w:pPr>
        <w:pStyle w:val="Caption"/>
        <w:jc w:val="both"/>
        <w:rPr>
          <w:rFonts w:eastAsia="Calibri"/>
          <w:bCs/>
          <w:i w:val="0"/>
          <w:iCs w:val="0"/>
        </w:rPr>
      </w:pPr>
      <w:bookmarkStart w:id="75" w:name="_Ref22922954"/>
      <w:r>
        <w:t xml:space="preserve">Figure </w:t>
      </w:r>
      <w:fldSimple w:instr=" SEQ Figure \* ARABIC ">
        <w:r w:rsidR="00FF4C19">
          <w:rPr>
            <w:noProof/>
          </w:rPr>
          <w:t>13</w:t>
        </w:r>
      </w:fldSimple>
      <w:bookmarkEnd w:id="75"/>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1B0F5C8" w:rsidR="002B4AD8" w:rsidRPr="002B4AD8" w:rsidRDefault="002B4AD8" w:rsidP="002B4AD8">
      <w:pPr>
        <w:spacing w:after="160" w:line="259" w:lineRule="auto"/>
        <w:jc w:val="both"/>
        <w:rPr>
          <w:rFonts w:eastAsia="Calibri"/>
          <w:bCs/>
          <w:szCs w:val="18"/>
        </w:rPr>
      </w:pPr>
      <w:bookmarkStart w:id="76" w:name="_Hlk22923932"/>
      <w:r w:rsidRPr="002B4AD8">
        <w:rPr>
          <w:rFonts w:eastAsia="Calibri"/>
          <w:bCs/>
          <w:szCs w:val="18"/>
        </w:rPr>
        <w:t>This model is based off a selection of points in Google Earth that represent a highway road with design speed of 60 mph</w:t>
      </w:r>
      <w:bookmarkEnd w:id="76"/>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FD4951B" w:rsidR="002B4AD8" w:rsidRPr="002B4AD8" w:rsidRDefault="001C31F9" w:rsidP="001C31F9">
      <w:pPr>
        <w:pStyle w:val="Caption"/>
        <w:jc w:val="both"/>
        <w:rPr>
          <w:rFonts w:eastAsia="Calibri"/>
          <w:bCs/>
        </w:rPr>
      </w:pPr>
      <w:bookmarkStart w:id="77" w:name="_Ref22923083"/>
      <w:r>
        <w:t xml:space="preserve">Figure </w:t>
      </w:r>
      <w:fldSimple w:instr=" SEQ Figure \* ARABIC ">
        <w:r w:rsidR="00FF4C19">
          <w:rPr>
            <w:noProof/>
          </w:rPr>
          <w:t>14</w:t>
        </w:r>
      </w:fldSimple>
      <w:bookmarkEnd w:id="77"/>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282260F0" w:rsidR="002B4AD8" w:rsidRPr="001C31F9" w:rsidRDefault="001C31F9" w:rsidP="001C31F9">
      <w:pPr>
        <w:pStyle w:val="Caption"/>
        <w:jc w:val="both"/>
        <w:rPr>
          <w:rFonts w:eastAsia="Calibri"/>
          <w:bCs/>
        </w:rPr>
      </w:pPr>
      <w:bookmarkStart w:id="78" w:name="_Ref22923103"/>
      <w:r>
        <w:t xml:space="preserve">Figure </w:t>
      </w:r>
      <w:fldSimple w:instr=" SEQ Figure \* ARABIC ">
        <w:r w:rsidR="00FF4C19">
          <w:rPr>
            <w:noProof/>
          </w:rPr>
          <w:t>15</w:t>
        </w:r>
      </w:fldSimple>
      <w:bookmarkEnd w:id="78"/>
      <w:r>
        <w:t xml:space="preserve">. </w:t>
      </w:r>
      <w:r w:rsidRPr="000C5448">
        <w:t>Google Earth Model: Curvature κ vs. Cumulative Curve Length</w:t>
      </w:r>
      <w:r>
        <w:t>.</w:t>
      </w:r>
    </w:p>
    <w:p w14:paraId="6B0D4B67" w14:textId="70602F89"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6564E5E2" w:rsidR="002B4AD8" w:rsidRPr="002B4AD8" w:rsidRDefault="001C31F9" w:rsidP="0022281C">
      <w:pPr>
        <w:pStyle w:val="Caption"/>
        <w:jc w:val="both"/>
        <w:rPr>
          <w:rFonts w:eastAsia="Calibri"/>
          <w:bCs/>
        </w:rPr>
      </w:pPr>
      <w:bookmarkStart w:id="79" w:name="_Ref22923141"/>
      <w:r>
        <w:t xml:space="preserve">Figure </w:t>
      </w:r>
      <w:fldSimple w:instr=" SEQ Figure \* ARABIC ">
        <w:r w:rsidR="00FF4C19">
          <w:rPr>
            <w:noProof/>
          </w:rPr>
          <w:t>16</w:t>
        </w:r>
      </w:fldSimple>
      <w:bookmarkEnd w:id="79"/>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2D8A36FF" w:rsidR="002B4AD8" w:rsidRPr="002B4AD8" w:rsidRDefault="001C31F9" w:rsidP="0022281C">
      <w:pPr>
        <w:pStyle w:val="Caption"/>
        <w:jc w:val="both"/>
        <w:rPr>
          <w:rFonts w:eastAsia="Calibri"/>
          <w:bCs/>
        </w:rPr>
      </w:pPr>
      <w:bookmarkStart w:id="80" w:name="_Ref22923154"/>
      <w:r>
        <w:t xml:space="preserve">Figure </w:t>
      </w:r>
      <w:fldSimple w:instr=" SEQ Figure \* ARABIC ">
        <w:r w:rsidR="00FF4C19">
          <w:rPr>
            <w:noProof/>
          </w:rPr>
          <w:t>17</w:t>
        </w:r>
      </w:fldSimple>
      <w:bookmarkEnd w:id="80"/>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 xml:space="preserve">2.3 </w:t>
      </w:r>
      <w:commentRangeStart w:id="81"/>
      <w:r w:rsidRPr="00533647">
        <w:rPr>
          <w:i/>
          <w:iCs/>
          <w:sz w:val="22"/>
          <w:szCs w:val="22"/>
        </w:rPr>
        <w:t>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commentRangeEnd w:id="81"/>
      <w:r w:rsidR="008D72BA">
        <w:rPr>
          <w:rStyle w:val="CommentReference"/>
          <w:rFonts w:ascii="Calibri" w:eastAsia="Calibri" w:hAnsi="Calibri"/>
          <w:b w:val="0"/>
        </w:rPr>
        <w:commentReference w:id="81"/>
      </w:r>
    </w:p>
    <w:p w14:paraId="249436DE" w14:textId="732ADCA0" w:rsidR="0022281C" w:rsidRDefault="002318D7" w:rsidP="0022281C">
      <w:pPr>
        <w:pStyle w:val="Head1"/>
        <w:jc w:val="both"/>
      </w:pPr>
      <w:commentRangeStart w:id="82"/>
      <w:r>
        <w:t>Discussion</w:t>
      </w:r>
      <w:ins w:id="83" w:author="Cody Stolle" w:date="2019-10-28T14:33:00Z">
        <w:r w:rsidR="008D72BA">
          <w:t xml:space="preserve"> </w:t>
        </w:r>
      </w:ins>
      <w:del w:id="84" w:author="Cody Stolle" w:date="2019-10-28T14:33:00Z">
        <w:r w:rsidDel="008D72BA">
          <w:delText>/</w:delText>
        </w:r>
        <w:r w:rsidR="002B4AD8" w:rsidDel="008D72BA">
          <w:delText>Recommendations</w:delText>
        </w:r>
      </w:del>
      <w:ins w:id="85" w:author="Cody Stolle" w:date="2019-10-28T14:33:00Z">
        <w:r w:rsidR="008D72BA">
          <w:t>and Future Work</w:t>
        </w:r>
      </w:ins>
    </w:p>
    <w:p w14:paraId="1B23284E" w14:textId="55638F33" w:rsidR="002318D7" w:rsidRDefault="0022281C" w:rsidP="0022281C">
      <w:pPr>
        <w:pStyle w:val="Head1"/>
        <w:jc w:val="both"/>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28C39178" w14:textId="59393F66" w:rsidR="00B01FCD" w:rsidRDefault="001E0A92" w:rsidP="00A418D3">
      <w:pPr>
        <w:pStyle w:val="Head1"/>
      </w:pPr>
      <w:r>
        <w:t>S</w:t>
      </w:r>
      <w:r w:rsidR="002C6C40">
        <w:t>ummary</w:t>
      </w:r>
      <w:ins w:id="86" w:author="Cody Stolle" w:date="2019-10-28T14:33:00Z">
        <w:r w:rsidR="008D72BA">
          <w:t xml:space="preserve"> and </w:t>
        </w:r>
      </w:ins>
      <w:del w:id="87" w:author="Cody Stolle" w:date="2019-10-28T14:33:00Z">
        <w:r w:rsidDel="008D72BA">
          <w:delText>/</w:delText>
        </w:r>
      </w:del>
      <w:r w:rsidR="00B01FCD">
        <w:t>Conclusion</w:t>
      </w:r>
      <w:r w:rsidR="002C6C40">
        <w:t>s</w:t>
      </w:r>
    </w:p>
    <w:p w14:paraId="25573970" w14:textId="4C24053B" w:rsidR="001C31F9" w:rsidRDefault="00926369" w:rsidP="00926369">
      <w:pPr>
        <w:jc w:val="both"/>
      </w:pPr>
      <w:r>
        <w:t>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w:t>
      </w:r>
      <w:commentRangeEnd w:id="82"/>
      <w:r w:rsidR="008D72BA">
        <w:rPr>
          <w:rStyle w:val="CommentReference"/>
          <w:rFonts w:ascii="Calibri" w:eastAsia="Calibri" w:hAnsi="Calibri"/>
        </w:rPr>
        <w:commentReference w:id="82"/>
      </w:r>
      <w:r>
        <w:t xml:space="preserve">.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1CD02A73" w:rsidR="00F6554A" w:rsidRPr="00664FCD" w:rsidRDefault="00F6554A" w:rsidP="00F6554A">
      <w:pPr>
        <w:pStyle w:val="List-Ordered-Numeric"/>
        <w:numPr>
          <w:ilvl w:val="0"/>
          <w:numId w:val="3"/>
        </w:numPr>
      </w:pPr>
      <w:bookmarkStart w:id="88" w:name="_Ref12352023"/>
      <w:proofErr w:type="spellStart"/>
      <w:r w:rsidRPr="00664FCD">
        <w:rPr>
          <w:szCs w:val="18"/>
        </w:rPr>
        <w:t>Werling</w:t>
      </w:r>
      <w:proofErr w:type="spellEnd"/>
      <w:r w:rsidR="00664FCD">
        <w:rPr>
          <w:szCs w:val="18"/>
        </w:rPr>
        <w:t>, M.</w:t>
      </w:r>
      <w:r w:rsidRPr="00664FCD">
        <w:rPr>
          <w:szCs w:val="18"/>
        </w:rPr>
        <w:t>, Ziegler</w:t>
      </w:r>
      <w:r w:rsidR="00664FCD">
        <w:rPr>
          <w:szCs w:val="18"/>
        </w:rPr>
        <w:t>, J.</w:t>
      </w:r>
      <w:r w:rsidRPr="00664FCD">
        <w:rPr>
          <w:szCs w:val="18"/>
        </w:rPr>
        <w:t>, Soren</w:t>
      </w:r>
      <w:r w:rsidR="00664FCD">
        <w:rPr>
          <w:szCs w:val="18"/>
        </w:rPr>
        <w:t>, K.</w:t>
      </w:r>
      <w:r w:rsidRPr="00664FCD">
        <w:rPr>
          <w:szCs w:val="18"/>
        </w:rPr>
        <w:t xml:space="preserve">, and </w:t>
      </w:r>
      <w:proofErr w:type="spellStart"/>
      <w:r w:rsidRPr="00664FCD">
        <w:rPr>
          <w:szCs w:val="18"/>
        </w:rPr>
        <w:t>Thrun</w:t>
      </w:r>
      <w:proofErr w:type="spellEnd"/>
      <w:r w:rsidR="00664FCD">
        <w:rPr>
          <w:szCs w:val="18"/>
        </w:rPr>
        <w:t>, S</w:t>
      </w:r>
      <w:r w:rsidRPr="00664FCD">
        <w:rPr>
          <w:szCs w:val="18"/>
        </w:rPr>
        <w:t>.</w:t>
      </w:r>
      <w:r w:rsidR="00664FCD">
        <w:rPr>
          <w:szCs w:val="18"/>
        </w:rPr>
        <w:t>,</w:t>
      </w:r>
      <w:r w:rsidRPr="00664FCD">
        <w:rPr>
          <w:szCs w:val="18"/>
        </w:rPr>
        <w:t xml:space="preserve"> </w:t>
      </w:r>
      <w:r w:rsidR="00664FCD">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sidR="00664FCD">
        <w:rPr>
          <w:szCs w:val="18"/>
        </w:rPr>
        <w:t>,”</w:t>
      </w:r>
      <w:r w:rsidRPr="00664FCD">
        <w:rPr>
          <w:szCs w:val="18"/>
        </w:rPr>
        <w:t xml:space="preserve"> 2010</w:t>
      </w:r>
      <w:bookmarkEnd w:id="88"/>
    </w:p>
    <w:p w14:paraId="0DC3364C" w14:textId="7683ED35" w:rsidR="00F6554A" w:rsidRPr="00664FCD" w:rsidRDefault="00F6554A" w:rsidP="00F6554A">
      <w:pPr>
        <w:pStyle w:val="List-Ordered-Numeric"/>
        <w:numPr>
          <w:ilvl w:val="0"/>
          <w:numId w:val="3"/>
        </w:numPr>
        <w:spacing w:after="160" w:line="259" w:lineRule="auto"/>
        <w:rPr>
          <w:szCs w:val="18"/>
        </w:rPr>
      </w:pPr>
      <w:bookmarkStart w:id="89"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89"/>
    </w:p>
    <w:p w14:paraId="1506B517" w14:textId="3406441A" w:rsidR="00F6554A" w:rsidRPr="00664FCD" w:rsidRDefault="00F6554A" w:rsidP="00F6554A">
      <w:pPr>
        <w:pStyle w:val="List-Ordered-Numeric"/>
        <w:numPr>
          <w:ilvl w:val="0"/>
          <w:numId w:val="3"/>
        </w:numPr>
        <w:spacing w:after="160" w:line="259" w:lineRule="auto"/>
        <w:rPr>
          <w:szCs w:val="18"/>
        </w:rPr>
      </w:pPr>
      <w:bookmarkStart w:id="90"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90"/>
    </w:p>
    <w:p w14:paraId="3D5DDEAA" w14:textId="1477BE42" w:rsidR="00F6554A" w:rsidRPr="00664FCD" w:rsidRDefault="00F6554A" w:rsidP="00F6554A">
      <w:pPr>
        <w:pStyle w:val="List-Ordered-Numeric"/>
        <w:numPr>
          <w:ilvl w:val="0"/>
          <w:numId w:val="3"/>
        </w:numPr>
        <w:spacing w:after="160" w:line="259" w:lineRule="auto"/>
        <w:rPr>
          <w:szCs w:val="18"/>
        </w:rPr>
      </w:pPr>
      <w:bookmarkStart w:id="91" w:name="_Ref12352178"/>
      <w:r w:rsidRPr="00664FCD">
        <w:rPr>
          <w:szCs w:val="18"/>
        </w:rPr>
        <w:t>Takahashi,</w:t>
      </w:r>
      <w:r w:rsidR="00583575">
        <w:rPr>
          <w:szCs w:val="18"/>
        </w:rPr>
        <w:t xml:space="preserve"> A.,</w:t>
      </w:r>
      <w:r w:rsidRPr="00664FCD">
        <w:rPr>
          <w:szCs w:val="18"/>
        </w:rPr>
        <w:t xml:space="preserve"> </w:t>
      </w:r>
      <w:proofErr w:type="spellStart"/>
      <w:r w:rsidRPr="00664FCD">
        <w:rPr>
          <w:szCs w:val="18"/>
        </w:rPr>
        <w:t>Hongo</w:t>
      </w:r>
      <w:proofErr w:type="spellEnd"/>
      <w:r w:rsidR="00583575">
        <w:rPr>
          <w:szCs w:val="18"/>
        </w:rPr>
        <w:t>, T.</w:t>
      </w:r>
      <w:r w:rsidRPr="00664FCD">
        <w:rPr>
          <w:szCs w:val="18"/>
        </w:rPr>
        <w:t>, Ninomiya,</w:t>
      </w:r>
      <w:r w:rsidR="00583575">
        <w:rPr>
          <w:szCs w:val="18"/>
        </w:rPr>
        <w:t xml:space="preserve"> Y.,</w:t>
      </w:r>
      <w:r w:rsidRPr="00664FCD">
        <w:rPr>
          <w:szCs w:val="18"/>
        </w:rPr>
        <w:t xml:space="preserve"> </w:t>
      </w:r>
      <w:r w:rsidR="00583575">
        <w:rPr>
          <w:szCs w:val="18"/>
        </w:rPr>
        <w:t xml:space="preserve">and </w:t>
      </w:r>
      <w:r w:rsidRPr="00664FCD">
        <w:rPr>
          <w:szCs w:val="18"/>
        </w:rPr>
        <w:t>Sugimoto,</w:t>
      </w:r>
      <w:r w:rsidR="00583575">
        <w:rPr>
          <w:szCs w:val="18"/>
        </w:rPr>
        <w:t xml:space="preserve"> G.,</w:t>
      </w:r>
      <w:r w:rsidRPr="00664FCD">
        <w:rPr>
          <w:szCs w:val="18"/>
        </w:rPr>
        <w:t xml:space="preserve"> </w:t>
      </w:r>
      <w:r w:rsidR="00583575">
        <w:rPr>
          <w:szCs w:val="18"/>
        </w:rPr>
        <w:t>“</w:t>
      </w:r>
      <w:r w:rsidRPr="00664FCD">
        <w:rPr>
          <w:szCs w:val="18"/>
        </w:rPr>
        <w:t>Local Path Planning and Motion Control for AGV in Positioning,</w:t>
      </w:r>
      <w:r w:rsidR="00583575">
        <w:rPr>
          <w:szCs w:val="18"/>
        </w:rPr>
        <w:t>”</w:t>
      </w:r>
      <w:r w:rsidRPr="00664FCD">
        <w:rPr>
          <w:szCs w:val="18"/>
        </w:rPr>
        <w:t xml:space="preserve"> 1989</w:t>
      </w:r>
      <w:bookmarkEnd w:id="91"/>
    </w:p>
    <w:p w14:paraId="5533F925" w14:textId="66FE8E31" w:rsidR="00F6554A" w:rsidRPr="00664FCD" w:rsidRDefault="00F6554A" w:rsidP="00F6554A">
      <w:pPr>
        <w:pStyle w:val="List-Ordered-Numeric"/>
        <w:numPr>
          <w:ilvl w:val="0"/>
          <w:numId w:val="3"/>
        </w:numPr>
        <w:spacing w:after="160" w:line="259" w:lineRule="auto"/>
        <w:rPr>
          <w:szCs w:val="18"/>
        </w:rPr>
      </w:pPr>
      <w:bookmarkStart w:id="92"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92"/>
    </w:p>
    <w:p w14:paraId="45E9F508" w14:textId="545EF861" w:rsidR="00F6554A" w:rsidRPr="00664FCD" w:rsidRDefault="00F6554A" w:rsidP="00F6554A">
      <w:pPr>
        <w:pStyle w:val="List-Ordered-Numeric"/>
        <w:numPr>
          <w:ilvl w:val="0"/>
          <w:numId w:val="3"/>
        </w:numPr>
        <w:spacing w:after="160" w:line="259" w:lineRule="auto"/>
        <w:rPr>
          <w:szCs w:val="18"/>
        </w:rPr>
      </w:pPr>
      <w:bookmarkStart w:id="93"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93"/>
    </w:p>
    <w:p w14:paraId="3B69FFA9" w14:textId="7104EB85" w:rsidR="00F6554A" w:rsidRPr="00664FCD" w:rsidRDefault="00F6554A" w:rsidP="00F6554A">
      <w:pPr>
        <w:pStyle w:val="List-Ordered-Numeric"/>
        <w:numPr>
          <w:ilvl w:val="0"/>
          <w:numId w:val="3"/>
        </w:numPr>
        <w:spacing w:after="160" w:line="259" w:lineRule="auto"/>
        <w:rPr>
          <w:szCs w:val="18"/>
        </w:rPr>
      </w:pPr>
      <w:bookmarkStart w:id="94"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94"/>
    </w:p>
    <w:p w14:paraId="6C81C25F" w14:textId="1E9CBB9C" w:rsidR="00F6554A" w:rsidRPr="00664FCD" w:rsidRDefault="00583575" w:rsidP="00F6554A">
      <w:pPr>
        <w:pStyle w:val="List-Ordered-Numeric"/>
        <w:numPr>
          <w:ilvl w:val="0"/>
          <w:numId w:val="3"/>
        </w:numPr>
        <w:spacing w:after="160" w:line="259" w:lineRule="auto"/>
        <w:rPr>
          <w:szCs w:val="18"/>
        </w:rPr>
      </w:pPr>
      <w:bookmarkStart w:id="95"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95"/>
    </w:p>
    <w:p w14:paraId="490A9765" w14:textId="6FDBCEF3" w:rsidR="00F6554A" w:rsidRPr="00664FCD" w:rsidRDefault="00F6554A" w:rsidP="00F6554A">
      <w:pPr>
        <w:pStyle w:val="List-Ordered-Numeric"/>
        <w:numPr>
          <w:ilvl w:val="0"/>
          <w:numId w:val="3"/>
        </w:numPr>
        <w:spacing w:after="160" w:line="259" w:lineRule="auto"/>
        <w:rPr>
          <w:szCs w:val="18"/>
        </w:rPr>
      </w:pPr>
      <w:bookmarkStart w:id="96"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96"/>
    </w:p>
    <w:p w14:paraId="365ED249" w14:textId="7F0ADE9F" w:rsidR="00F6554A" w:rsidRPr="00664FCD" w:rsidRDefault="00F6554A" w:rsidP="00F6554A">
      <w:pPr>
        <w:pStyle w:val="List-Ordered-Numeric"/>
        <w:numPr>
          <w:ilvl w:val="0"/>
          <w:numId w:val="3"/>
        </w:numPr>
        <w:spacing w:after="160" w:line="259" w:lineRule="auto"/>
        <w:rPr>
          <w:szCs w:val="18"/>
        </w:rPr>
      </w:pPr>
      <w:bookmarkStart w:id="97"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97"/>
    </w:p>
    <w:p w14:paraId="6EB61721" w14:textId="558862C2" w:rsidR="00F6554A" w:rsidRPr="00664FCD" w:rsidRDefault="00F6554A" w:rsidP="00F6554A">
      <w:pPr>
        <w:pStyle w:val="List-Ordered-Numeric"/>
        <w:numPr>
          <w:ilvl w:val="0"/>
          <w:numId w:val="3"/>
        </w:numPr>
        <w:spacing w:after="160" w:line="259" w:lineRule="auto"/>
        <w:rPr>
          <w:szCs w:val="18"/>
        </w:rPr>
      </w:pPr>
      <w:bookmarkStart w:id="98" w:name="_Ref12361927"/>
      <w:r w:rsidRPr="00664FCD">
        <w:rPr>
          <w:szCs w:val="18"/>
        </w:rPr>
        <w:t>O’Reilly,</w:t>
      </w:r>
      <w:r w:rsidR="00583575">
        <w:rPr>
          <w:szCs w:val="18"/>
        </w:rPr>
        <w:t xml:space="preserve"> O. M., “</w:t>
      </w:r>
      <w:r w:rsidRPr="00664FCD">
        <w:rPr>
          <w:szCs w:val="18"/>
        </w:rPr>
        <w:t>Engineering Dynamics A Primer,</w:t>
      </w:r>
      <w:r w:rsidR="00583575">
        <w:rPr>
          <w:szCs w:val="18"/>
        </w:rPr>
        <w:t>”</w:t>
      </w:r>
      <w:r w:rsidRPr="00664FCD">
        <w:rPr>
          <w:szCs w:val="18"/>
        </w:rPr>
        <w:t xml:space="preserve"> 2010</w:t>
      </w:r>
      <w:bookmarkEnd w:id="98"/>
    </w:p>
    <w:p w14:paraId="5AA23A4F" w14:textId="5E6BDAFC" w:rsidR="00F6554A" w:rsidRPr="00664FCD" w:rsidRDefault="00F6554A" w:rsidP="00F6554A">
      <w:pPr>
        <w:pStyle w:val="List-Ordered-Numeric"/>
        <w:numPr>
          <w:ilvl w:val="0"/>
          <w:numId w:val="3"/>
        </w:numPr>
        <w:spacing w:after="160" w:line="259" w:lineRule="auto"/>
        <w:rPr>
          <w:szCs w:val="18"/>
        </w:rPr>
      </w:pPr>
      <w:bookmarkStart w:id="99" w:name="_Ref12523652"/>
      <w:r w:rsidRPr="00664FCD">
        <w:rPr>
          <w:szCs w:val="18"/>
        </w:rPr>
        <w:t>Pressley,</w:t>
      </w:r>
      <w:r w:rsidR="00583575">
        <w:rPr>
          <w:szCs w:val="18"/>
        </w:rPr>
        <w:t xml:space="preserve"> A. N.</w:t>
      </w:r>
      <w:r w:rsidRPr="00664FCD">
        <w:rPr>
          <w:szCs w:val="18"/>
        </w:rPr>
        <w:t xml:space="preserve"> </w:t>
      </w:r>
      <w:r w:rsidR="00583575">
        <w:rPr>
          <w:szCs w:val="18"/>
        </w:rPr>
        <w:t>“</w:t>
      </w:r>
      <w:r w:rsidRPr="00664FCD">
        <w:rPr>
          <w:szCs w:val="18"/>
        </w:rPr>
        <w:t>Elementary Differential Geometry,</w:t>
      </w:r>
      <w:r w:rsidR="00583575">
        <w:rPr>
          <w:szCs w:val="18"/>
        </w:rPr>
        <w:t>”</w:t>
      </w:r>
      <w:r w:rsidRPr="00664FCD">
        <w:rPr>
          <w:szCs w:val="18"/>
        </w:rPr>
        <w:t xml:space="preserve"> 2010</w:t>
      </w:r>
      <w:bookmarkEnd w:id="99"/>
    </w:p>
    <w:p w14:paraId="1CA3C324" w14:textId="52A903AD" w:rsidR="00F6554A" w:rsidRPr="00664FCD" w:rsidRDefault="00F6554A" w:rsidP="00F6554A">
      <w:pPr>
        <w:pStyle w:val="List-Ordered-Numeric"/>
        <w:numPr>
          <w:ilvl w:val="0"/>
          <w:numId w:val="3"/>
        </w:numPr>
        <w:spacing w:after="160" w:line="259" w:lineRule="auto"/>
        <w:rPr>
          <w:szCs w:val="18"/>
        </w:rPr>
      </w:pPr>
      <w:bookmarkStart w:id="100" w:name="_Ref12448746"/>
      <w:proofErr w:type="spellStart"/>
      <w:r w:rsidRPr="00664FCD">
        <w:rPr>
          <w:szCs w:val="18"/>
        </w:rPr>
        <w:t>Pacejka</w:t>
      </w:r>
      <w:proofErr w:type="spellEnd"/>
      <w:r w:rsidRPr="00664FCD">
        <w:rPr>
          <w:szCs w:val="18"/>
        </w:rPr>
        <w:t>,</w:t>
      </w:r>
      <w:r w:rsidR="00583575">
        <w:rPr>
          <w:szCs w:val="18"/>
        </w:rPr>
        <w:t xml:space="preserve"> H. B. “</w:t>
      </w:r>
      <w:proofErr w:type="spellStart"/>
      <w:r w:rsidRPr="00664FCD">
        <w:rPr>
          <w:szCs w:val="18"/>
        </w:rPr>
        <w:t>Tyre</w:t>
      </w:r>
      <w:proofErr w:type="spellEnd"/>
      <w:r w:rsidRPr="00664FCD">
        <w:rPr>
          <w:szCs w:val="18"/>
        </w:rPr>
        <w:t xml:space="preserve"> and Vehicle Dynamics,</w:t>
      </w:r>
      <w:r w:rsidR="00583575">
        <w:rPr>
          <w:szCs w:val="18"/>
        </w:rPr>
        <w:t>”</w:t>
      </w:r>
      <w:r w:rsidRPr="00664FCD">
        <w:rPr>
          <w:szCs w:val="18"/>
        </w:rPr>
        <w:t xml:space="preserve"> 2006</w:t>
      </w:r>
      <w:bookmarkEnd w:id="100"/>
    </w:p>
    <w:p w14:paraId="5181F8C5" w14:textId="0823DF64" w:rsidR="00F6554A" w:rsidRPr="00664FCD" w:rsidRDefault="00F6554A" w:rsidP="00F6554A">
      <w:pPr>
        <w:pStyle w:val="List-Ordered-Numeric"/>
        <w:numPr>
          <w:ilvl w:val="0"/>
          <w:numId w:val="3"/>
        </w:numPr>
        <w:spacing w:after="160" w:line="259" w:lineRule="auto"/>
        <w:rPr>
          <w:szCs w:val="18"/>
        </w:rPr>
      </w:pPr>
      <w:bookmarkStart w:id="101" w:name="_Ref12448758"/>
      <w:r w:rsidRPr="00664FCD">
        <w:rPr>
          <w:szCs w:val="18"/>
        </w:rPr>
        <w:t>Gillespie,</w:t>
      </w:r>
      <w:r w:rsidR="00583575">
        <w:rPr>
          <w:szCs w:val="18"/>
        </w:rPr>
        <w:t xml:space="preserve"> T. D.</w:t>
      </w:r>
      <w:r w:rsidRPr="00664FCD">
        <w:rPr>
          <w:szCs w:val="18"/>
        </w:rPr>
        <w:t xml:space="preserve"> </w:t>
      </w:r>
      <w:r w:rsidR="00583575">
        <w:rPr>
          <w:szCs w:val="18"/>
        </w:rPr>
        <w:t>“</w:t>
      </w:r>
      <w:r w:rsidRPr="00664FCD">
        <w:rPr>
          <w:szCs w:val="18"/>
        </w:rPr>
        <w:t>Fundamentals of Vehicle Dynamics,</w:t>
      </w:r>
      <w:r w:rsidR="00583575">
        <w:rPr>
          <w:szCs w:val="18"/>
        </w:rPr>
        <w:t>”</w:t>
      </w:r>
      <w:r w:rsidRPr="00664FCD">
        <w:rPr>
          <w:szCs w:val="18"/>
        </w:rPr>
        <w:t xml:space="preserve"> 1992</w:t>
      </w:r>
      <w:bookmarkEnd w:id="101"/>
    </w:p>
    <w:p w14:paraId="02317C5B" w14:textId="55097FA2" w:rsidR="00F6554A" w:rsidRPr="00664FCD" w:rsidRDefault="00583575" w:rsidP="00F6554A">
      <w:pPr>
        <w:pStyle w:val="List-Ordered-Numeric"/>
        <w:numPr>
          <w:ilvl w:val="0"/>
          <w:numId w:val="3"/>
        </w:numPr>
        <w:spacing w:after="160" w:line="259" w:lineRule="auto"/>
        <w:rPr>
          <w:szCs w:val="18"/>
        </w:rPr>
      </w:pPr>
      <w:r>
        <w:rPr>
          <w:szCs w:val="18"/>
        </w:rPr>
        <w:t>D</w:t>
      </w:r>
      <w:r w:rsidR="00F6554A" w:rsidRPr="00664FCD">
        <w:rPr>
          <w:szCs w:val="18"/>
        </w:rPr>
        <w:t xml:space="preserve">o </w:t>
      </w:r>
      <w:proofErr w:type="spellStart"/>
      <w:r w:rsidR="00F6554A" w:rsidRPr="00664FCD">
        <w:rPr>
          <w:szCs w:val="18"/>
        </w:rPr>
        <w:t>Carmo</w:t>
      </w:r>
      <w:proofErr w:type="spellEnd"/>
      <w:r w:rsidR="00F6554A" w:rsidRPr="00664FCD">
        <w:rPr>
          <w:szCs w:val="18"/>
        </w:rPr>
        <w:t>,</w:t>
      </w:r>
      <w:r>
        <w:rPr>
          <w:szCs w:val="18"/>
        </w:rPr>
        <w:t xml:space="preserve"> M. P.,</w:t>
      </w:r>
      <w:r w:rsidR="00F6554A" w:rsidRPr="00664FCD">
        <w:rPr>
          <w:szCs w:val="18"/>
        </w:rPr>
        <w:t xml:space="preserve"> </w:t>
      </w:r>
      <w:r>
        <w:rPr>
          <w:szCs w:val="18"/>
        </w:rPr>
        <w:t>“</w:t>
      </w:r>
      <w:r w:rsidR="00F6554A" w:rsidRPr="00664FCD">
        <w:rPr>
          <w:szCs w:val="18"/>
        </w:rPr>
        <w:t>Differential Geometry of Curves and Surfaces,</w:t>
      </w:r>
      <w:r>
        <w:rPr>
          <w:szCs w:val="18"/>
        </w:rPr>
        <w:t>”</w:t>
      </w:r>
      <w:r w:rsidR="00F6554A" w:rsidRPr="00664FCD">
        <w:rPr>
          <w:szCs w:val="18"/>
        </w:rPr>
        <w:t xml:space="preserve"> 1976</w:t>
      </w:r>
    </w:p>
    <w:p w14:paraId="3F7C59EB" w14:textId="77777777" w:rsidR="00F6554A" w:rsidRPr="00664FCD" w:rsidRDefault="00F6554A" w:rsidP="00F6554A">
      <w:pPr>
        <w:pStyle w:val="List-Ordered-Numeric"/>
        <w:numPr>
          <w:ilvl w:val="0"/>
          <w:numId w:val="3"/>
        </w:numPr>
        <w:spacing w:after="160" w:line="259" w:lineRule="auto"/>
        <w:rPr>
          <w:szCs w:val="18"/>
        </w:rPr>
      </w:pPr>
      <w:bookmarkStart w:id="102" w:name="_Ref12450306"/>
      <w:r w:rsidRPr="00664FCD">
        <w:rPr>
          <w:szCs w:val="18"/>
        </w:rPr>
        <w:t>AASHTO, A Policy on Geometric Design of Highways and Streets, 2011</w:t>
      </w:r>
      <w:bookmarkEnd w:id="102"/>
    </w:p>
    <w:p w14:paraId="20926252" w14:textId="3D15CE99" w:rsidR="00F6554A" w:rsidRPr="00664FCD" w:rsidRDefault="00F6554A" w:rsidP="00F6554A">
      <w:pPr>
        <w:pStyle w:val="List-Ordered-Numeric"/>
        <w:numPr>
          <w:ilvl w:val="0"/>
          <w:numId w:val="3"/>
        </w:numPr>
        <w:spacing w:after="160" w:line="259" w:lineRule="auto"/>
        <w:rPr>
          <w:szCs w:val="18"/>
        </w:rPr>
      </w:pPr>
      <w:bookmarkStart w:id="103"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103"/>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21667CE9" w:rsidR="00F6554A" w:rsidRPr="00664FCD" w:rsidRDefault="00F6554A" w:rsidP="00F6554A">
      <w:pPr>
        <w:pStyle w:val="List-Ordered-Numeric"/>
        <w:numPr>
          <w:ilvl w:val="0"/>
          <w:numId w:val="3"/>
        </w:numPr>
        <w:spacing w:after="160" w:line="259" w:lineRule="auto"/>
        <w:rPr>
          <w:szCs w:val="18"/>
        </w:rPr>
      </w:pPr>
      <w:r w:rsidRPr="00664FCD">
        <w:rPr>
          <w:szCs w:val="18"/>
        </w:rPr>
        <w:t>Heinrich,</w:t>
      </w:r>
      <w:r w:rsidR="0045445D">
        <w:rPr>
          <w:szCs w:val="18"/>
        </w:rPr>
        <w:t xml:space="preserve"> S.,</w:t>
      </w:r>
      <w:r w:rsidRPr="00664FCD">
        <w:rPr>
          <w:szCs w:val="18"/>
        </w:rPr>
        <w:t xml:space="preserve"> </w:t>
      </w:r>
      <w:r w:rsidR="0045445D">
        <w:rPr>
          <w:szCs w:val="18"/>
        </w:rPr>
        <w:t>“</w:t>
      </w:r>
      <w:r w:rsidRPr="00664FCD">
        <w:rPr>
          <w:szCs w:val="18"/>
        </w:rPr>
        <w:t>Planning Universal On-Road Driving Strategies for Automated Vehicles,</w:t>
      </w:r>
      <w:r w:rsidR="0045445D">
        <w:rPr>
          <w:szCs w:val="18"/>
        </w:rPr>
        <w:t>”</w:t>
      </w:r>
      <w:r w:rsidRPr="00664FCD">
        <w:rPr>
          <w:szCs w:val="18"/>
        </w:rPr>
        <w:t xml:space="preserve"> 2018</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icardo Jacome" w:date="2019-10-18T20:00:00Z" w:initials="RJ">
    <w:p w14:paraId="41A7D412" w14:textId="77777777" w:rsidR="00605713" w:rsidRDefault="00605713"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4" w:author="rjacome" w:date="2019-10-21T15:12:00Z" w:initials="r">
    <w:p w14:paraId="5E7F90D3" w14:textId="033BC5F8" w:rsidR="00605713" w:rsidRDefault="00605713" w:rsidP="002B4AD8">
      <w:pPr>
        <w:pStyle w:val="CommentText"/>
      </w:pPr>
      <w:r>
        <w:rPr>
          <w:rStyle w:val="CommentReference"/>
        </w:rPr>
        <w:annotationRef/>
      </w:r>
      <w:r>
        <w:rPr>
          <w:rStyle w:val="CommentReference"/>
        </w:rPr>
        <w:t>Maybe Decomposition Algorithm?</w:t>
      </w:r>
    </w:p>
  </w:comment>
  <w:comment w:id="5" w:author="Ricardo Jacome" w:date="2019-10-25T18:56:00Z" w:initials="RJ">
    <w:p w14:paraId="09B17A1A" w14:textId="0F70AAC8" w:rsidR="00605713" w:rsidRDefault="00605713">
      <w:pPr>
        <w:pStyle w:val="CommentText"/>
      </w:pPr>
      <w:r>
        <w:t xml:space="preserve">Road </w:t>
      </w:r>
      <w:r>
        <w:rPr>
          <w:rStyle w:val="CommentReference"/>
        </w:rPr>
        <w:annotationRef/>
      </w:r>
      <w:r>
        <w:t>Decomposition Algorithm?</w:t>
      </w:r>
    </w:p>
  </w:comment>
  <w:comment w:id="6" w:author="Cody Stolle" w:date="2019-10-28T10:05:00Z" w:initials="CS">
    <w:p w14:paraId="1DDDBD99" w14:textId="6379DC5F" w:rsidR="00605713" w:rsidRDefault="00605713">
      <w:pPr>
        <w:pStyle w:val="CommentText"/>
      </w:pPr>
      <w:r>
        <w:rPr>
          <w:rStyle w:val="CommentReference"/>
        </w:rPr>
        <w:annotationRef/>
      </w:r>
      <w:r>
        <w:t>The polynomial functions were a “such as” statement – meaning other alternatives are possible too. Polynomials are acceptable but your polynomials are not y(x) functions, they are x(t), y(t) parametric equations. BIG difference in implementation.</w:t>
      </w:r>
    </w:p>
  </w:comment>
  <w:comment w:id="46" w:author="Cody Stolle" w:date="2019-10-28T10:16:00Z" w:initials="CS">
    <w:p w14:paraId="3A2634A2" w14:textId="77777777" w:rsidR="00605713" w:rsidRDefault="00605713">
      <w:pPr>
        <w:pStyle w:val="CommentText"/>
      </w:pPr>
      <w:r>
        <w:rPr>
          <w:rStyle w:val="CommentReference"/>
        </w:rPr>
        <w:annotationRef/>
      </w:r>
      <w:r>
        <w:t>I don’t think this is right. A path is not a set of possible ways, a path is a specific mathematically-described curve. As noted in your report, I would use this convention:</w:t>
      </w:r>
    </w:p>
    <w:p w14:paraId="6379317D" w14:textId="0671848D" w:rsidR="00605713" w:rsidRDefault="00605713" w:rsidP="002A1FA0">
      <w:pPr>
        <w:pStyle w:val="CommentText"/>
      </w:pPr>
      <w:r>
        <w:t>Path: curve containing two points</w:t>
      </w:r>
    </w:p>
    <w:p w14:paraId="4BF6BC8F" w14:textId="1973828A" w:rsidR="00605713" w:rsidRDefault="00605713" w:rsidP="002A1FA0">
      <w:pPr>
        <w:pStyle w:val="CommentText"/>
      </w:pPr>
      <w:r>
        <w:t>Target path: the optimized path which most closely adheres to the lane geometry</w:t>
      </w:r>
    </w:p>
    <w:p w14:paraId="3EF969B8" w14:textId="32FBF0BB" w:rsidR="00605713" w:rsidRDefault="00605713">
      <w:pPr>
        <w:pStyle w:val="CommentText"/>
      </w:pPr>
      <w:r>
        <w:t xml:space="preserve">Trajectory: time history trace of a vehicle (i.e., </w:t>
      </w:r>
      <w:proofErr w:type="spellStart"/>
      <w:r>
        <w:t>traceline</w:t>
      </w:r>
      <w:proofErr w:type="spellEnd"/>
      <w:r>
        <w:t xml:space="preserve"> in fluid dynamics) – the history of where the vehicle has traveled</w:t>
      </w:r>
    </w:p>
    <w:p w14:paraId="19E35287" w14:textId="2E575A53" w:rsidR="00605713" w:rsidRDefault="00605713">
      <w:pPr>
        <w:pStyle w:val="CommentText"/>
      </w:pPr>
      <w:r>
        <w:t>Predicted path: estimate of what vehicle trajectory will be over an interval based on assumed control inputs</w:t>
      </w:r>
    </w:p>
  </w:comment>
  <w:comment w:id="51" w:author="Cody Stolle" w:date="2019-10-28T12:40:00Z" w:initials="CS">
    <w:p w14:paraId="5278AAA4" w14:textId="47F6055B" w:rsidR="00605713" w:rsidRDefault="00605713">
      <w:pPr>
        <w:pStyle w:val="CommentText"/>
      </w:pPr>
      <w:r>
        <w:rPr>
          <w:rStyle w:val="CommentReference"/>
        </w:rPr>
        <w:annotationRef/>
      </w:r>
      <w:r>
        <w:t>This figure is very similar to the one with the polynomial line generation connecting concurrent points. It will be worthwhile to consider making it highly unique compared to the other figure</w:t>
      </w:r>
    </w:p>
  </w:comment>
  <w:comment w:id="55" w:author="Cody Stolle" w:date="2019-10-28T13:35:00Z" w:initials="CS">
    <w:p w14:paraId="71E7DFF2" w14:textId="7D096999" w:rsidR="00605713" w:rsidRDefault="00605713">
      <w:pPr>
        <w:pStyle w:val="CommentText"/>
      </w:pPr>
      <w:r>
        <w:rPr>
          <w:rStyle w:val="CommentReference"/>
        </w:rPr>
        <w:annotationRef/>
      </w:r>
      <w:r>
        <w:t xml:space="preserve">Good figure, but show the location of R non-concurrent with point A. As it is right now, it looks as though R bisects angle phi_1 and that is confusing. </w:t>
      </w:r>
      <w:proofErr w:type="gramStart"/>
      <w:r>
        <w:t>Actually, R</w:t>
      </w:r>
      <w:proofErr w:type="gramEnd"/>
      <w:r>
        <w:t xml:space="preserve"> is just the radius of the circle and phi_1 is the angle between AB and AC. </w:t>
      </w:r>
    </w:p>
  </w:comment>
  <w:comment w:id="59" w:author="Cody Stolle" w:date="2019-10-28T13:51:00Z" w:initials="CS">
    <w:p w14:paraId="36CE2F2D" w14:textId="0EFD086C" w:rsidR="00605713" w:rsidRDefault="00605713">
      <w:pPr>
        <w:pStyle w:val="CommentText"/>
      </w:pPr>
      <w:r>
        <w:rPr>
          <w:rStyle w:val="CommentReference"/>
        </w:rPr>
        <w:annotationRef/>
      </w:r>
      <w:r>
        <w:t>Since you’re using E = D x AB and F = D x AC, why don’t you use e and f as unit vectors, respectively? Make them match the respective cross product vectors.</w:t>
      </w:r>
    </w:p>
  </w:comment>
  <w:comment w:id="60" w:author="Cody Stolle" w:date="2019-10-28T13:36:00Z" w:initials="CS">
    <w:p w14:paraId="3F9CD9CC" w14:textId="77777777" w:rsidR="00605713" w:rsidRDefault="00605713">
      <w:pPr>
        <w:pStyle w:val="CommentText"/>
      </w:pPr>
      <w:r>
        <w:rPr>
          <w:rStyle w:val="CommentReference"/>
        </w:rPr>
        <w:annotationRef/>
      </w:r>
      <w:r>
        <w:t xml:space="preserve">I’m uncomfortable with the expression “By definition…”. P is the center of the curve radius which inscribes the three points on the circle. ANY two chords on the same circle will have perpendicular bisections which meet at the radius – this is always true. The points do not need to have concurrent vertices like a triangle, any two random chords of a circle have this property. </w:t>
      </w:r>
    </w:p>
    <w:p w14:paraId="10B8E183" w14:textId="77777777" w:rsidR="00605713" w:rsidRDefault="00605713">
      <w:pPr>
        <w:pStyle w:val="CommentText"/>
      </w:pPr>
    </w:p>
    <w:p w14:paraId="59769F6F" w14:textId="71654453" w:rsidR="00605713" w:rsidRDefault="00605713">
      <w:pPr>
        <w:pStyle w:val="CommentText"/>
      </w:pPr>
      <w:r>
        <w:t xml:space="preserve">The determination of P is simply the location at which the distances to each of the three vertices (A, B, C) are equidistant. </w:t>
      </w:r>
    </w:p>
    <w:p w14:paraId="4D851B26" w14:textId="066F5D58" w:rsidR="00605713" w:rsidRDefault="00605713">
      <w:pPr>
        <w:pStyle w:val="CommentText"/>
      </w:pPr>
    </w:p>
    <w:p w14:paraId="6D250871" w14:textId="24630A65" w:rsidR="00605713" w:rsidRDefault="00605713">
      <w:pPr>
        <w:pStyle w:val="CommentText"/>
      </w:pPr>
      <w:r>
        <w:t xml:space="preserve">This would be a </w:t>
      </w:r>
      <w:proofErr w:type="gramStart"/>
      <w:r>
        <w:t>fairly lengthy</w:t>
      </w:r>
      <w:proofErr w:type="gramEnd"/>
      <w:r>
        <w:t xml:space="preserve"> proof, but by inspection it is obvious it is true. Can we refer to any bedrock trigonometric or geometric identify though so no one will question the veracity and force us to explain in greater detail? This is </w:t>
      </w:r>
      <w:proofErr w:type="gramStart"/>
      <w:r>
        <w:t>an absolutely pivotal</w:t>
      </w:r>
      <w:proofErr w:type="gramEnd"/>
      <w:r>
        <w:t xml:space="preserve"> point of the entire development, </w:t>
      </w:r>
    </w:p>
  </w:comment>
  <w:comment w:id="62" w:author="Cody Stolle" w:date="2019-10-28T13:52:00Z" w:initials="CS">
    <w:p w14:paraId="1C38DB32" w14:textId="24517ADC" w:rsidR="00605713" w:rsidRDefault="00605713">
      <w:pPr>
        <w:pStyle w:val="CommentText"/>
      </w:pPr>
      <w:r>
        <w:rPr>
          <w:rStyle w:val="CommentReference"/>
        </w:rPr>
        <w:annotationRef/>
      </w:r>
      <w:r>
        <w:t>Ironically, you can also use a differential constraint on arbitrary position Q measuring distance to A, B, and C such that the distance to Q is identical for all three. This method is only one means of getting the circular geometric center, there are others.</w:t>
      </w:r>
    </w:p>
  </w:comment>
  <w:comment w:id="64" w:author="Cody Stolle" w:date="2019-10-28T14:05:00Z" w:initials="CS">
    <w:p w14:paraId="78EFF086" w14:textId="7B814B69" w:rsidR="00605713" w:rsidRDefault="00605713">
      <w:pPr>
        <w:pStyle w:val="CommentText"/>
      </w:pPr>
      <w:r>
        <w:rPr>
          <w:rStyle w:val="CommentReference"/>
        </w:rPr>
        <w:annotationRef/>
      </w:r>
      <w:r>
        <w:t xml:space="preserve">Good figure, but we will have to explain in good detail as well that by sequencing a curve into many points, you can apply this technique to every three consecutive points to find the “instantaneous” radius of curvature. </w:t>
      </w:r>
      <w:bookmarkStart w:id="65" w:name="_Hlk23257593"/>
      <w:r>
        <w:t>If the points are located close together then the change in curvature can be accurately identified.</w:t>
      </w:r>
    </w:p>
    <w:bookmarkEnd w:id="65"/>
  </w:comment>
  <w:comment w:id="67" w:author="Cody Stolle" w:date="2019-10-28T14:06:00Z" w:initials="CS">
    <w:p w14:paraId="5DAA7615" w14:textId="24B17C15" w:rsidR="00605713" w:rsidRDefault="00605713" w:rsidP="00FF4C19">
      <w:pPr>
        <w:pStyle w:val="CommentText"/>
      </w:pPr>
      <w:r>
        <w:rPr>
          <w:rStyle w:val="CommentReference"/>
        </w:rPr>
        <w:annotationRef/>
      </w:r>
      <w:r>
        <w:t>This is not really a heading angle calculation. This is a net change in heading angle calculation, and it is by segment. The total change in heading angle is equal to the cumulative integration over all segments. That leads to compounding error which is worrisome. BETTER: use this delta-heading angle to identify the estimated yaw rate of the vehicle (dependent on speed, of course) which is easily measurable. Note that yaw rate is independent of position on earth and automatically satisfies the previous concerns we had about positional independence.</w:t>
      </w:r>
    </w:p>
    <w:p w14:paraId="42158437" w14:textId="77777777" w:rsidR="00605713" w:rsidRDefault="00605713" w:rsidP="00FF4C19">
      <w:pPr>
        <w:pStyle w:val="CommentText"/>
      </w:pPr>
    </w:p>
    <w:p w14:paraId="4D1C127E" w14:textId="205C15BF" w:rsidR="00605713" w:rsidRDefault="00605713" w:rsidP="00FF4C19">
      <w:pPr>
        <w:pStyle w:val="CommentText"/>
      </w:pPr>
      <w:r>
        <w:t>If you really want to use this technique to find total angle change, every single segmented path length MUST be known to a reasonably high degree of accuracy for S, the arc length. Otherwise you will need an externally-generated source of accuracy to correct the cardinal heading angle direction. In other words, PER SEGMENT, the angle change will be reasonably small and the error small; but the CUMULATIVE error over many segments will likely be large and divergent over time.</w:t>
      </w:r>
    </w:p>
    <w:p w14:paraId="6139A1BE" w14:textId="77777777" w:rsidR="00605713" w:rsidRDefault="00605713" w:rsidP="00FF4C19">
      <w:pPr>
        <w:pStyle w:val="CommentText"/>
      </w:pPr>
    </w:p>
    <w:p w14:paraId="2E54A6FA" w14:textId="77777777" w:rsidR="00605713" w:rsidRDefault="00605713" w:rsidP="00FF4C19">
      <w:pPr>
        <w:pStyle w:val="CommentText"/>
      </w:pPr>
      <w:r>
        <w:t>That must be distinguished clearly in the text.</w:t>
      </w:r>
    </w:p>
    <w:p w14:paraId="2E17E225" w14:textId="77777777" w:rsidR="00605713" w:rsidRDefault="00605713" w:rsidP="00FF4C19">
      <w:pPr>
        <w:pStyle w:val="CommentText"/>
      </w:pPr>
    </w:p>
    <w:p w14:paraId="47A15D22" w14:textId="7A7C36C2" w:rsidR="00605713" w:rsidRPr="00FF4C19" w:rsidRDefault="00605713" w:rsidP="00FF4C19">
      <w:pPr>
        <w:pStyle w:val="CommentText"/>
      </w:pPr>
      <w:r>
        <w:t>Summary: yaw rate (angle/time) = good; cumulative angle = danger; cumulative angles with external corrections (e.g., compass) = okay</w:t>
      </w:r>
    </w:p>
  </w:comment>
  <w:comment w:id="69" w:author="Cody Stolle" w:date="2019-10-28T14:08:00Z" w:initials="CS">
    <w:p w14:paraId="4F75E7E8" w14:textId="77777777" w:rsidR="00605713" w:rsidRDefault="00605713">
      <w:pPr>
        <w:pStyle w:val="CommentText"/>
      </w:pPr>
      <w:r>
        <w:rPr>
          <w:rStyle w:val="CommentReference"/>
        </w:rPr>
        <w:annotationRef/>
      </w:r>
      <w:bookmarkStart w:id="70" w:name="_GoBack"/>
      <w:bookmarkEnd w:id="70"/>
      <w:r>
        <w:t>Previously you used R. Need to be consistent.</w:t>
      </w:r>
    </w:p>
    <w:p w14:paraId="56A9E804" w14:textId="77777777" w:rsidR="00605713" w:rsidRDefault="00605713">
      <w:pPr>
        <w:pStyle w:val="CommentText"/>
      </w:pPr>
    </w:p>
    <w:p w14:paraId="7A4FDBD2" w14:textId="6C3F9660" w:rsidR="00605713" w:rsidRDefault="00605713">
      <w:pPr>
        <w:pStyle w:val="CommentText"/>
      </w:pPr>
      <w:r>
        <w:t>(NOTE: I like rho better overall. R is fine, but rho is distinctive and widely accepted.)</w:t>
      </w:r>
    </w:p>
  </w:comment>
  <w:comment w:id="81" w:author="Cody Stolle" w:date="2019-10-28T14:41:00Z" w:initials="CS">
    <w:p w14:paraId="2D25A03A" w14:textId="2A8675ED" w:rsidR="00605713" w:rsidRDefault="00605713">
      <w:pPr>
        <w:pStyle w:val="CommentText"/>
      </w:pPr>
      <w:r>
        <w:rPr>
          <w:rStyle w:val="CommentReference"/>
        </w:rPr>
        <w:annotationRef/>
      </w:r>
      <w:r>
        <w:t>Apply some of the data I gave you from the tests at MwRSF. I would recommend the tests of CVF-2, which were a 90-degree curve. The target that the vehicle was following was surveyed and laid out on the course. You can apply your technique to compare the actual curvature estimated from the GPS data to the surveyed radius of curvature (nominal) and path to confirm it is reflective.</w:t>
      </w:r>
    </w:p>
  </w:comment>
  <w:comment w:id="82" w:author="Cody Stolle" w:date="2019-10-28T14:34:00Z" w:initials="CS">
    <w:p w14:paraId="04421615" w14:textId="61205472" w:rsidR="00605713" w:rsidRDefault="00605713">
      <w:pPr>
        <w:pStyle w:val="CommentText"/>
      </w:pPr>
      <w:r>
        <w:rPr>
          <w:rStyle w:val="CommentReference"/>
        </w:rPr>
        <w:annotationRef/>
      </w:r>
      <w:r>
        <w:t>I’m going to overhaul this when the rest of the paper is finished. I’m likely to add a few thoughts along the way. Good start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Ex w15:paraId="1DDDBD99" w15:paraIdParent="41A7D412" w15:done="0"/>
  <w15:commentEx w15:paraId="19E35287" w15:done="0"/>
  <w15:commentEx w15:paraId="5278AAA4" w15:done="0"/>
  <w15:commentEx w15:paraId="71E7DFF2" w15:done="1"/>
  <w15:commentEx w15:paraId="36CE2F2D" w15:done="1"/>
  <w15:commentEx w15:paraId="6D250871" w15:done="0"/>
  <w15:commentEx w15:paraId="1C38DB32" w15:done="1"/>
  <w15:commentEx w15:paraId="78EFF086" w15:done="0"/>
  <w15:commentEx w15:paraId="47A15D22" w15:done="0"/>
  <w15:commentEx w15:paraId="7A4FDBD2" w15:done="1"/>
  <w15:commentEx w15:paraId="2D25A03A" w15:done="0"/>
  <w15:commentEx w15:paraId="04421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Id w16cid:paraId="1DDDBD99" w16cid:durableId="21613C00"/>
  <w16cid:commentId w16cid:paraId="19E35287" w16cid:durableId="21613E6F"/>
  <w16cid:commentId w16cid:paraId="5278AAA4" w16cid:durableId="21616025"/>
  <w16cid:commentId w16cid:paraId="71E7DFF2" w16cid:durableId="21616D0D"/>
  <w16cid:commentId w16cid:paraId="36CE2F2D" w16cid:durableId="216170D8"/>
  <w16cid:commentId w16cid:paraId="6D250871" w16cid:durableId="21616D7B"/>
  <w16cid:commentId w16cid:paraId="1C38DB32" w16cid:durableId="2161711C"/>
  <w16cid:commentId w16cid:paraId="78EFF086" w16cid:durableId="2161741C"/>
  <w16cid:commentId w16cid:paraId="47A15D22" w16cid:durableId="2161747B"/>
  <w16cid:commentId w16cid:paraId="7A4FDBD2" w16cid:durableId="216174E4"/>
  <w16cid:commentId w16cid:paraId="2D25A03A" w16cid:durableId="21617CB3"/>
  <w16cid:commentId w16cid:paraId="04421615" w16cid:durableId="21617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385F" w14:textId="77777777" w:rsidR="006868AF" w:rsidRDefault="006868AF" w:rsidP="00A418D3">
      <w:r>
        <w:separator/>
      </w:r>
    </w:p>
  </w:endnote>
  <w:endnote w:type="continuationSeparator" w:id="0">
    <w:p w14:paraId="5987B014" w14:textId="77777777" w:rsidR="006868AF" w:rsidRDefault="006868AF"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605713" w:rsidRPr="009F7DCB" w:rsidRDefault="00605713" w:rsidP="009F7DCB">
    <w:r w:rsidRPr="009F7DCB">
      <w:fldChar w:fldCharType="begin"/>
    </w:r>
    <w:r w:rsidRPr="009F7DCB">
      <w:instrText xml:space="preserve">PAGE  </w:instrText>
    </w:r>
    <w:r w:rsidRPr="009F7DCB">
      <w:fldChar w:fldCharType="end"/>
    </w:r>
  </w:p>
  <w:p w14:paraId="5853FC6D" w14:textId="77777777" w:rsidR="00605713" w:rsidRDefault="00605713" w:rsidP="00C621E9"/>
  <w:p w14:paraId="2907D404" w14:textId="77777777" w:rsidR="00605713" w:rsidRDefault="006057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BD1EE85" w:rsidR="00605713" w:rsidRPr="00BF0C74" w:rsidRDefault="00605713" w:rsidP="004676DD">
        <w:r w:rsidRPr="00BF0C74">
          <w:t xml:space="preserve">Page </w:t>
        </w:r>
        <w:r>
          <w:fldChar w:fldCharType="begin"/>
        </w:r>
        <w:r>
          <w:instrText xml:space="preserve"> PAGE </w:instrText>
        </w:r>
        <w:r>
          <w:fldChar w:fldCharType="separate"/>
        </w:r>
        <w:r>
          <w:rPr>
            <w:noProof/>
          </w:rPr>
          <w:t>7</w:t>
        </w:r>
        <w:r>
          <w:rPr>
            <w:noProof/>
          </w:rPr>
          <w:fldChar w:fldCharType="end"/>
        </w:r>
        <w:r w:rsidRPr="00BF0C74">
          <w:t xml:space="preserve"> of </w:t>
        </w:r>
        <w:fldSimple w:instr=" NUMPAGES  ">
          <w:r>
            <w:rPr>
              <w:noProof/>
            </w:rPr>
            <w:t>8</w:t>
          </w:r>
        </w:fldSimple>
      </w:p>
    </w:sdtContent>
  </w:sdt>
  <w:p w14:paraId="24DA274C" w14:textId="165DA0FC" w:rsidR="00605713" w:rsidRDefault="00605713" w:rsidP="00A418D3">
    <w:del w:id="0" w:author="Cody Stolle" w:date="2019-10-28T10:05:00Z">
      <w:r w:rsidDel="002A1FA0">
        <w:delText>7/20/2015</w:delText>
      </w:r>
    </w:del>
    <w:ins w:id="1" w:author="Cody Stolle" w:date="2019-10-28T10:05:00Z">
      <w:r>
        <w:t>11/1/2019</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A828" w14:textId="77777777" w:rsidR="006868AF" w:rsidRDefault="006868AF" w:rsidP="00A418D3">
      <w:r>
        <w:separator/>
      </w:r>
    </w:p>
  </w:footnote>
  <w:footnote w:type="continuationSeparator" w:id="0">
    <w:p w14:paraId="0EF30382" w14:textId="77777777" w:rsidR="006868AF" w:rsidRDefault="006868AF"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dy Stolle">
    <w15:presenceInfo w15:providerId="None" w15:userId="Cody Stolle"/>
  </w15:person>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1FA0"/>
    <w:rsid w:val="002A345A"/>
    <w:rsid w:val="002A3DC2"/>
    <w:rsid w:val="002A4761"/>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5445D"/>
    <w:rsid w:val="004623C5"/>
    <w:rsid w:val="00466818"/>
    <w:rsid w:val="004676DD"/>
    <w:rsid w:val="00471829"/>
    <w:rsid w:val="00474C22"/>
    <w:rsid w:val="00482161"/>
    <w:rsid w:val="00484B46"/>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05713"/>
    <w:rsid w:val="006155E9"/>
    <w:rsid w:val="00615646"/>
    <w:rsid w:val="00615BE0"/>
    <w:rsid w:val="00622391"/>
    <w:rsid w:val="00622BFF"/>
    <w:rsid w:val="006376B3"/>
    <w:rsid w:val="00643687"/>
    <w:rsid w:val="006515E5"/>
    <w:rsid w:val="00664FCD"/>
    <w:rsid w:val="006812CF"/>
    <w:rsid w:val="00682EE1"/>
    <w:rsid w:val="00684B6B"/>
    <w:rsid w:val="006868AF"/>
    <w:rsid w:val="0069397B"/>
    <w:rsid w:val="00693ABA"/>
    <w:rsid w:val="006B1A70"/>
    <w:rsid w:val="006B751B"/>
    <w:rsid w:val="006C5FCD"/>
    <w:rsid w:val="006D3C6E"/>
    <w:rsid w:val="006D7235"/>
    <w:rsid w:val="006E120E"/>
    <w:rsid w:val="006E5CB1"/>
    <w:rsid w:val="007029E1"/>
    <w:rsid w:val="0072764B"/>
    <w:rsid w:val="00733DD9"/>
    <w:rsid w:val="00753827"/>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3FF2"/>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D72BA"/>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18D3"/>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28F2B-E1D3-4D48-A153-B776E120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6</TotalTime>
  <Pages>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4</cp:revision>
  <cp:lastPrinted>2015-07-23T12:51:00Z</cp:lastPrinted>
  <dcterms:created xsi:type="dcterms:W3CDTF">2019-10-28T19:43:00Z</dcterms:created>
  <dcterms:modified xsi:type="dcterms:W3CDTF">2019-10-29T21:33:00Z</dcterms:modified>
</cp:coreProperties>
</file>